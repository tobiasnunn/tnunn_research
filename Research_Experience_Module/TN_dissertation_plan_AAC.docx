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13B7E" w14:textId="77777777" w:rsidR="00F428CB" w:rsidRDefault="00000000">
      <w:pPr>
        <w:pStyle w:val="Title"/>
      </w:pPr>
      <w:commentRangeStart w:id="0"/>
      <w:commentRangeStart w:id="1"/>
      <w:commentRangeStart w:id="2"/>
      <w:commentRangeStart w:id="3"/>
      <w:commentRangeStart w:id="4"/>
      <w:r>
        <w:t>Computationally analysing bacterial interactions through gene function</w:t>
      </w:r>
      <w:commentRangeEnd w:id="0"/>
      <w:r w:rsidR="006974A1">
        <w:rPr>
          <w:rStyle w:val="CommentReference"/>
          <w:rFonts w:asciiTheme="minorHAnsi" w:eastAsiaTheme="minorHAnsi" w:hAnsiTheme="minorHAnsi" w:cstheme="minorBidi"/>
          <w:spacing w:val="0"/>
          <w:kern w:val="0"/>
        </w:rPr>
        <w:commentReference w:id="0"/>
      </w:r>
      <w:commentRangeEnd w:id="1"/>
      <w:r w:rsidR="0015537B">
        <w:rPr>
          <w:rStyle w:val="CommentReference"/>
          <w:rFonts w:asciiTheme="minorHAnsi" w:eastAsiaTheme="minorHAnsi" w:hAnsiTheme="minorHAnsi" w:cstheme="minorBidi"/>
          <w:spacing w:val="0"/>
          <w:kern w:val="0"/>
        </w:rPr>
        <w:commentReference w:id="1"/>
      </w:r>
      <w:commentRangeEnd w:id="2"/>
      <w:r w:rsidR="005B1D0F">
        <w:rPr>
          <w:rStyle w:val="CommentReference"/>
          <w:rFonts w:asciiTheme="minorHAnsi" w:eastAsiaTheme="minorHAnsi" w:hAnsiTheme="minorHAnsi" w:cstheme="minorBidi"/>
          <w:spacing w:val="0"/>
          <w:kern w:val="0"/>
        </w:rPr>
        <w:commentReference w:id="2"/>
      </w:r>
      <w:commentRangeEnd w:id="3"/>
      <w:r w:rsidR="00E1127B">
        <w:rPr>
          <w:rStyle w:val="CommentReference"/>
          <w:rFonts w:asciiTheme="minorHAnsi" w:eastAsiaTheme="minorHAnsi" w:hAnsiTheme="minorHAnsi" w:cstheme="minorBidi"/>
          <w:spacing w:val="0"/>
          <w:kern w:val="0"/>
        </w:rPr>
        <w:commentReference w:id="3"/>
      </w:r>
      <w:commentRangeEnd w:id="4"/>
      <w:r w:rsidR="00E1127B">
        <w:rPr>
          <w:rStyle w:val="CommentReference"/>
          <w:rFonts w:asciiTheme="minorHAnsi" w:eastAsiaTheme="minorHAnsi" w:hAnsiTheme="minorHAnsi" w:cstheme="minorBidi"/>
          <w:spacing w:val="0"/>
          <w:kern w:val="0"/>
        </w:rPr>
        <w:commentReference w:id="4"/>
      </w:r>
    </w:p>
    <w:p w14:paraId="41143208" w14:textId="77777777" w:rsidR="00F428CB" w:rsidDel="00C8759A" w:rsidRDefault="00000000">
      <w:pPr>
        <w:pStyle w:val="Subtitle"/>
        <w:rPr>
          <w:del w:id="5" w:author="Toby Nunn" w:date="2025-04-07T11:10:00Z" w16du:dateUtc="2025-04-07T10:10:00Z"/>
        </w:rPr>
      </w:pPr>
      <w:r>
        <w:t>Supervisor: Aaron Comeault</w:t>
      </w:r>
    </w:p>
    <w:p w14:paraId="420C6F75" w14:textId="77777777" w:rsidR="00EC1855" w:rsidRPr="00BD6B02" w:rsidRDefault="00EC1855" w:rsidP="00C8759A">
      <w:pPr>
        <w:pStyle w:val="Subtitle"/>
        <w:rPr>
          <w:lang w:val="en-GB"/>
          <w:rPrChange w:id="6" w:author="Toby Nunn" w:date="2025-04-07T11:10:00Z" w16du:dateUtc="2025-04-07T10:10:00Z">
            <w:rPr/>
          </w:rPrChange>
        </w:rPr>
        <w:pPrChange w:id="7" w:author="Toby Nunn" w:date="2025-04-07T11:10:00Z" w16du:dateUtc="2025-04-07T10:10:00Z">
          <w:pPr>
            <w:pStyle w:val="Heading2"/>
          </w:pPr>
        </w:pPrChange>
      </w:pPr>
      <w:bookmarkStart w:id="8" w:name="aim"/>
    </w:p>
    <w:p w14:paraId="2C2FBD20" w14:textId="75831D6A" w:rsidR="00F428CB" w:rsidRDefault="00000000">
      <w:pPr>
        <w:pStyle w:val="Heading2"/>
      </w:pPr>
      <w:r>
        <w:t>Aim</w:t>
      </w:r>
    </w:p>
    <w:p w14:paraId="3E77421A" w14:textId="77777777" w:rsidR="00F428CB" w:rsidRDefault="00000000">
      <w:pPr>
        <w:pStyle w:val="FirstParagraph"/>
      </w:pPr>
      <w:r>
        <w:t>Making novel genetic comparisons between bacterial genera, with emphasis on differences arising from environment or host, through links between its enironment, its evolutionary history and the functions of the proteins coded for.</w:t>
      </w:r>
    </w:p>
    <w:p w14:paraId="002FB23F" w14:textId="77777777" w:rsidR="00F428CB" w:rsidRDefault="00000000">
      <w:pPr>
        <w:pStyle w:val="BodyText"/>
      </w:pPr>
      <w:r>
        <w:t>(</w:t>
      </w:r>
      <w:commentRangeStart w:id="9"/>
      <w:commentRangeStart w:id="10"/>
      <w:commentRangeStart w:id="11"/>
      <w:commentRangeStart w:id="12"/>
      <w:r>
        <w:t>very wordy</w:t>
      </w:r>
      <w:commentRangeEnd w:id="9"/>
      <w:r w:rsidR="006974A1">
        <w:rPr>
          <w:rStyle w:val="CommentReference"/>
        </w:rPr>
        <w:commentReference w:id="9"/>
      </w:r>
      <w:commentRangeEnd w:id="10"/>
      <w:r w:rsidR="0015537B">
        <w:rPr>
          <w:rStyle w:val="CommentReference"/>
        </w:rPr>
        <w:commentReference w:id="10"/>
      </w:r>
      <w:commentRangeEnd w:id="11"/>
      <w:r w:rsidR="00E1127B">
        <w:rPr>
          <w:rStyle w:val="CommentReference"/>
        </w:rPr>
        <w:commentReference w:id="11"/>
      </w:r>
      <w:commentRangeEnd w:id="12"/>
      <w:r w:rsidR="00275887">
        <w:rPr>
          <w:rStyle w:val="CommentReference"/>
        </w:rPr>
        <w:commentReference w:id="12"/>
      </w:r>
      <w:r>
        <w:t>, but its all there, could prob do with cutting down but i dont know what to cut without messing up the whole thing)</w:t>
      </w:r>
    </w:p>
    <w:p w14:paraId="40D5C359" w14:textId="77777777" w:rsidR="00F428CB" w:rsidRDefault="00000000">
      <w:pPr>
        <w:pStyle w:val="BodyText"/>
      </w:pPr>
      <w:r>
        <w:t>possible cutdown:</w:t>
      </w:r>
    </w:p>
    <w:p w14:paraId="63B40A78" w14:textId="77777777" w:rsidR="00F428CB" w:rsidRDefault="00000000">
      <w:pPr>
        <w:pStyle w:val="BodyText"/>
      </w:pPr>
      <w:r>
        <w:t>Using an understanding of bacterial ecology and evolution to draw novel [conclusions/comparisons] about differences in the genomic function of bacterial genera</w:t>
      </w:r>
    </w:p>
    <w:p w14:paraId="0D027D5B" w14:textId="77777777" w:rsidR="00F428CB" w:rsidRDefault="00000000">
      <w:pPr>
        <w:pStyle w:val="BodyText"/>
      </w:pPr>
      <w:r>
        <w:t>or</w:t>
      </w:r>
    </w:p>
    <w:p w14:paraId="338FC4C8" w14:textId="77777777" w:rsidR="00F428CB" w:rsidRDefault="00000000">
      <w:pPr>
        <w:pStyle w:val="BodyText"/>
      </w:pPr>
      <w:r>
        <w:t xml:space="preserve">explore the range of bacterial functions and </w:t>
      </w:r>
      <w:commentRangeStart w:id="13"/>
      <w:commentRangeStart w:id="14"/>
      <w:commentRangeStart w:id="15"/>
      <w:commentRangeStart w:id="16"/>
      <w:r>
        <w:t>how they interact</w:t>
      </w:r>
      <w:commentRangeEnd w:id="13"/>
      <w:r w:rsidR="006974A1">
        <w:rPr>
          <w:rStyle w:val="CommentReference"/>
        </w:rPr>
        <w:commentReference w:id="13"/>
      </w:r>
      <w:commentRangeEnd w:id="14"/>
      <w:r w:rsidR="0015537B">
        <w:rPr>
          <w:rStyle w:val="CommentReference"/>
        </w:rPr>
        <w:commentReference w:id="14"/>
      </w:r>
      <w:commentRangeEnd w:id="15"/>
      <w:r w:rsidR="00E1127B">
        <w:rPr>
          <w:rStyle w:val="CommentReference"/>
        </w:rPr>
        <w:commentReference w:id="15"/>
      </w:r>
      <w:commentRangeEnd w:id="16"/>
      <w:r w:rsidR="00E1127B">
        <w:rPr>
          <w:rStyle w:val="CommentReference"/>
        </w:rPr>
        <w:commentReference w:id="16"/>
      </w:r>
      <w:r>
        <w:t xml:space="preserve"> using computational genomics</w:t>
      </w:r>
    </w:p>
    <w:p w14:paraId="2D7CF364" w14:textId="77777777" w:rsidR="00F428CB" w:rsidRDefault="00000000">
      <w:pPr>
        <w:pStyle w:val="BodyText"/>
      </w:pPr>
      <w:r>
        <w:t>(i still cant pin down this bit)</w:t>
      </w:r>
    </w:p>
    <w:p w14:paraId="2D9208CA" w14:textId="77777777" w:rsidR="00F428CB" w:rsidRDefault="00000000">
      <w:pPr>
        <w:pStyle w:val="Heading2"/>
      </w:pPr>
      <w:bookmarkStart w:id="17" w:name="abstract"/>
      <w:bookmarkEnd w:id="8"/>
      <w:r>
        <w:t>Abstract</w:t>
      </w:r>
    </w:p>
    <w:p w14:paraId="5667EF78" w14:textId="5A2A5D3C" w:rsidR="00F428CB" w:rsidRDefault="00000000">
      <w:pPr>
        <w:pStyle w:val="FirstParagraph"/>
      </w:pPr>
      <w:r>
        <w:t xml:space="preserve">Bacterial Microbiomes are cryptic environments, in which bacteria cooperate and compete in </w:t>
      </w:r>
      <w:commentRangeStart w:id="18"/>
      <w:commentRangeStart w:id="19"/>
      <w:commentRangeStart w:id="20"/>
      <w:r>
        <w:t>many different ways</w:t>
      </w:r>
      <w:commentRangeEnd w:id="18"/>
      <w:r w:rsidR="006974A1">
        <w:rPr>
          <w:rStyle w:val="CommentReference"/>
        </w:rPr>
        <w:commentReference w:id="18"/>
      </w:r>
      <w:commentRangeEnd w:id="19"/>
      <w:r w:rsidR="0015537B">
        <w:rPr>
          <w:rStyle w:val="CommentReference"/>
        </w:rPr>
        <w:commentReference w:id="19"/>
      </w:r>
      <w:commentRangeEnd w:id="20"/>
      <w:r w:rsidR="00E1127B">
        <w:rPr>
          <w:rStyle w:val="CommentReference"/>
        </w:rPr>
        <w:commentReference w:id="20"/>
      </w:r>
      <w:r>
        <w:t>. Understanding these relationships could have consequences for many other fields, including health and conservation, due to the universal presence of bacteria</w:t>
      </w:r>
      <w:ins w:id="21" w:author="Aaron Comeault (Staff)" w:date="2025-04-06T10:34:00Z" w16du:dateUtc="2025-04-06T09:34:00Z">
        <w:r w:rsidR="006974A1">
          <w:t xml:space="preserve"> </w:t>
        </w:r>
        <w:commentRangeStart w:id="22"/>
        <w:commentRangeStart w:id="23"/>
        <w:r w:rsidR="006974A1">
          <w:t>and the functional roles they play in their environments</w:t>
        </w:r>
      </w:ins>
      <w:r>
        <w:t>.</w:t>
      </w:r>
      <w:commentRangeEnd w:id="22"/>
      <w:r w:rsidR="0015537B">
        <w:rPr>
          <w:rStyle w:val="CommentReference"/>
        </w:rPr>
        <w:commentReference w:id="22"/>
      </w:r>
      <w:commentRangeEnd w:id="23"/>
      <w:r w:rsidR="005B0E0F">
        <w:rPr>
          <w:rStyle w:val="CommentReference"/>
        </w:rPr>
        <w:commentReference w:id="23"/>
      </w:r>
      <w:r>
        <w:t xml:space="preserve"> Due to the microscopic nature of these ecosystems, genomics is </w:t>
      </w:r>
      <w:del w:id="24" w:author="Aaron Comeault (Staff)" w:date="2025-04-06T10:34:00Z" w16du:dateUtc="2025-04-06T09:34:00Z">
        <w:r w:rsidDel="006974A1">
          <w:delText>one of the most reliable</w:delText>
        </w:r>
      </w:del>
      <w:ins w:id="25" w:author="Aaron Comeault (Staff)" w:date="2025-04-06T10:34:00Z" w16du:dateUtc="2025-04-06T09:34:00Z">
        <w:r w:rsidR="006974A1">
          <w:t>a useful</w:t>
        </w:r>
      </w:ins>
      <w:r>
        <w:t xml:space="preserve"> way</w:t>
      </w:r>
      <w:del w:id="26" w:author="Aaron Comeault (Staff)" w:date="2025-04-06T10:34:00Z" w16du:dateUtc="2025-04-06T09:34:00Z">
        <w:r w:rsidDel="006974A1">
          <w:delText>s</w:delText>
        </w:r>
      </w:del>
      <w:r>
        <w:t xml:space="preserve"> to study them, and much progress has been made on this in the field’s 30 year history.</w:t>
      </w:r>
    </w:p>
    <w:p w14:paraId="6C5AB05F" w14:textId="7F3C8605" w:rsidR="00F428CB" w:rsidRDefault="00000000">
      <w:pPr>
        <w:pStyle w:val="BodyText"/>
      </w:pPr>
      <w:commentRangeStart w:id="27"/>
      <w:commentRangeStart w:id="28"/>
      <w:commentRangeStart w:id="29"/>
      <w:r>
        <w:t xml:space="preserve">Few research projects explore </w:t>
      </w:r>
      <w:commentRangeEnd w:id="27"/>
      <w:r w:rsidR="006974A1">
        <w:rPr>
          <w:rStyle w:val="CommentReference"/>
        </w:rPr>
        <w:commentReference w:id="27"/>
      </w:r>
      <w:commentRangeEnd w:id="28"/>
      <w:r w:rsidR="0015537B">
        <w:rPr>
          <w:rStyle w:val="CommentReference"/>
        </w:rPr>
        <w:commentReference w:id="28"/>
      </w:r>
      <w:commentRangeEnd w:id="29"/>
      <w:r w:rsidR="005B0E0F">
        <w:rPr>
          <w:rStyle w:val="CommentReference"/>
        </w:rPr>
        <w:commentReference w:id="29"/>
      </w:r>
      <w:r>
        <w:t xml:space="preserve">using publicly available data. Using this can be a way of quickly drawing new conclusions about the way different bacteria </w:t>
      </w:r>
      <w:commentRangeStart w:id="30"/>
      <w:commentRangeStart w:id="31"/>
      <w:commentRangeStart w:id="32"/>
      <w:r>
        <w:t>interact</w:t>
      </w:r>
      <w:commentRangeEnd w:id="30"/>
      <w:r w:rsidR="005E617E">
        <w:rPr>
          <w:rStyle w:val="CommentReference"/>
        </w:rPr>
        <w:commentReference w:id="30"/>
      </w:r>
      <w:commentRangeEnd w:id="31"/>
      <w:r w:rsidR="0015537B">
        <w:rPr>
          <w:rStyle w:val="CommentReference"/>
        </w:rPr>
        <w:commentReference w:id="31"/>
      </w:r>
      <w:commentRangeEnd w:id="32"/>
      <w:r w:rsidR="005B0E0F">
        <w:rPr>
          <w:rStyle w:val="CommentReference"/>
        </w:rPr>
        <w:commentReference w:id="32"/>
      </w:r>
      <w:r>
        <w:t xml:space="preserve">. </w:t>
      </w:r>
      <w:commentRangeStart w:id="33"/>
      <w:commentRangeStart w:id="34"/>
      <w:commentRangeStart w:id="35"/>
      <w:r>
        <w:t>This project will use computational</w:t>
      </w:r>
      <w:commentRangeEnd w:id="33"/>
      <w:r w:rsidR="005E617E">
        <w:rPr>
          <w:rStyle w:val="CommentReference"/>
        </w:rPr>
        <w:commentReference w:id="33"/>
      </w:r>
      <w:commentRangeEnd w:id="34"/>
      <w:r w:rsidR="00A90ED5">
        <w:rPr>
          <w:rStyle w:val="CommentReference"/>
        </w:rPr>
        <w:commentReference w:id="34"/>
      </w:r>
      <w:commentRangeEnd w:id="35"/>
      <w:r w:rsidR="00D617E5">
        <w:rPr>
          <w:rStyle w:val="CommentReference"/>
        </w:rPr>
        <w:commentReference w:id="35"/>
      </w:r>
      <w:r>
        <w:t xml:space="preserve"> </w:t>
      </w:r>
      <w:commentRangeStart w:id="36"/>
      <w:commentRangeStart w:id="37"/>
      <w:commentRangeStart w:id="38"/>
      <w:r>
        <w:t xml:space="preserve">environments such as R to analyse </w:t>
      </w:r>
      <w:commentRangeEnd w:id="36"/>
      <w:r w:rsidR="005E617E">
        <w:rPr>
          <w:rStyle w:val="CommentReference"/>
        </w:rPr>
        <w:commentReference w:id="36"/>
      </w:r>
      <w:commentRangeEnd w:id="37"/>
      <w:r w:rsidR="00A90ED5">
        <w:rPr>
          <w:rStyle w:val="CommentReference"/>
        </w:rPr>
        <w:commentReference w:id="37"/>
      </w:r>
      <w:commentRangeEnd w:id="38"/>
      <w:r w:rsidR="00D10A78">
        <w:rPr>
          <w:rStyle w:val="CommentReference"/>
        </w:rPr>
        <w:commentReference w:id="38"/>
      </w:r>
      <w:r>
        <w:t xml:space="preserve">important functional differences, using the genes of sampled bacteria, and </w:t>
      </w:r>
      <w:ins w:id="39" w:author="Aaron Comeault (Staff)" w:date="2025-04-06T10:39:00Z" w16du:dateUtc="2025-04-06T09:39:00Z">
        <w:r w:rsidR="005E617E">
          <w:t xml:space="preserve">test </w:t>
        </w:r>
      </w:ins>
      <w:r>
        <w:t>hypothes</w:t>
      </w:r>
      <w:ins w:id="40" w:author="Aaron Comeault (Staff)" w:date="2025-04-06T10:39:00Z" w16du:dateUtc="2025-04-06T09:39:00Z">
        <w:r w:rsidR="005E617E">
          <w:t>es</w:t>
        </w:r>
      </w:ins>
      <w:del w:id="41" w:author="Aaron Comeault (Staff)" w:date="2025-04-06T10:39:00Z" w16du:dateUtc="2025-04-06T09:39:00Z">
        <w:r w:rsidDel="005E617E">
          <w:delText>ise</w:delText>
        </w:r>
      </w:del>
      <w:r>
        <w:t xml:space="preserve"> </w:t>
      </w:r>
      <w:ins w:id="42" w:author="Aaron Comeault (Staff)" w:date="2025-04-06T10:39:00Z" w16du:dateUtc="2025-04-06T09:39:00Z">
        <w:r w:rsidR="005E617E">
          <w:t xml:space="preserve">about </w:t>
        </w:r>
      </w:ins>
      <w:r>
        <w:t xml:space="preserve">how these might affect host organisms and other bacteria in the microbiome. This will lead to a greater understanding of </w:t>
      </w:r>
      <w:ins w:id="43" w:author="Aaron Comeault (Staff)" w:date="2025-04-06T10:38:00Z" w16du:dateUtc="2025-04-06T09:38:00Z">
        <w:r w:rsidR="005E617E">
          <w:t xml:space="preserve">the functional roles that bacteria play in </w:t>
        </w:r>
      </w:ins>
      <w:r>
        <w:t>these environments.</w:t>
      </w:r>
    </w:p>
    <w:p w14:paraId="6E2D2E49" w14:textId="77777777" w:rsidR="00F428CB" w:rsidRDefault="00000000">
      <w:pPr>
        <w:pStyle w:val="BodyText"/>
      </w:pPr>
      <w:r>
        <w:lastRenderedPageBreak/>
        <w:t>(138 words) [i still dont feel confident about this, its better, but is it good?, the plan section for this is confusing]</w:t>
      </w:r>
    </w:p>
    <w:p w14:paraId="5655976F" w14:textId="77777777" w:rsidR="00F428CB" w:rsidRDefault="00000000">
      <w:pPr>
        <w:pStyle w:val="Heading2"/>
      </w:pPr>
      <w:bookmarkStart w:id="44" w:name="introduction"/>
      <w:bookmarkEnd w:id="17"/>
      <w:r>
        <w:t>Introduction</w:t>
      </w:r>
    </w:p>
    <w:p w14:paraId="2C9F7356" w14:textId="77777777" w:rsidR="00F428CB" w:rsidRDefault="00000000">
      <w:pPr>
        <w:pStyle w:val="FirstParagraph"/>
      </w:pPr>
      <w:r>
        <w:t xml:space="preserve">Bacterial genomics is a very interesting field, it has evolved a lot over the 30 years the field has existed. The first bacterial genome to be sequenced was that of </w:t>
      </w:r>
      <w:r>
        <w:rPr>
          <w:i/>
          <w:iCs/>
        </w:rPr>
        <w:t>H. influenzae</w:t>
      </w:r>
      <w:r>
        <w:t xml:space="preserve"> in 1995 using shotgun sequencing (Fleischmann et al. 1995). Since then there have been many improvements, allowing a huge breadth of Bacterial </w:t>
      </w:r>
      <w:commentRangeStart w:id="45"/>
      <w:commentRangeStart w:id="46"/>
      <w:commentRangeStart w:id="47"/>
      <w:r>
        <w:t xml:space="preserve">Phyla </w:t>
      </w:r>
      <w:commentRangeEnd w:id="45"/>
      <w:r w:rsidR="00E01A43">
        <w:rPr>
          <w:rStyle w:val="CommentReference"/>
        </w:rPr>
        <w:commentReference w:id="45"/>
      </w:r>
      <w:commentRangeEnd w:id="46"/>
      <w:r w:rsidR="00E8023A">
        <w:rPr>
          <w:rStyle w:val="CommentReference"/>
        </w:rPr>
        <w:commentReference w:id="46"/>
      </w:r>
      <w:commentRangeEnd w:id="47"/>
      <w:r w:rsidR="00903D0C">
        <w:rPr>
          <w:rStyle w:val="CommentReference"/>
        </w:rPr>
        <w:commentReference w:id="47"/>
      </w:r>
      <w:r>
        <w:t xml:space="preserve">to be discovered and better understood. The knowledge gained through understanding the </w:t>
      </w:r>
      <w:commentRangeStart w:id="48"/>
      <w:commentRangeStart w:id="49"/>
      <w:commentRangeStart w:id="50"/>
      <w:commentRangeStart w:id="51"/>
      <w:r>
        <w:t xml:space="preserve">functional components </w:t>
      </w:r>
      <w:commentRangeEnd w:id="48"/>
      <w:r w:rsidR="00E01A43">
        <w:rPr>
          <w:rStyle w:val="CommentReference"/>
        </w:rPr>
        <w:commentReference w:id="48"/>
      </w:r>
      <w:commentRangeEnd w:id="49"/>
      <w:r w:rsidR="001D0144">
        <w:rPr>
          <w:rStyle w:val="CommentReference"/>
        </w:rPr>
        <w:commentReference w:id="49"/>
      </w:r>
      <w:commentRangeEnd w:id="50"/>
      <w:r w:rsidR="00160C41">
        <w:rPr>
          <w:rStyle w:val="CommentReference"/>
        </w:rPr>
        <w:commentReference w:id="50"/>
      </w:r>
      <w:commentRangeEnd w:id="51"/>
      <w:r w:rsidR="00160C41">
        <w:rPr>
          <w:rStyle w:val="CommentReference"/>
        </w:rPr>
        <w:commentReference w:id="51"/>
      </w:r>
      <w:r>
        <w:t>of bacterial genomes can have implications for many fields, such as: bioforensics; disease treatment; biosurveillance and metabolic modeling (Land et al. 2015). There have been 3 generations of technology, with developments being made into the next every year. This has brought even more improvements, for example through sequencing methods like Oxford Nanopore (Abdi et al. 2024). Many studies have utilised these methods, however few discuss microbe genomics in the context of relationships and interactions between microbiomes and their environment or host, and the factors that effect these relationships, one such paper discussed how the microbiome around a species of potato plant (</w:t>
      </w:r>
      <w:r>
        <w:rPr>
          <w:i/>
          <w:iCs/>
        </w:rPr>
        <w:t>Solanum tuberosum</w:t>
      </w:r>
      <w:r>
        <w:t xml:space="preserve">), in many fields including crop yield, how these relationships would evolve in a changeing climate was also discussed. </w:t>
      </w:r>
      <w:commentRangeStart w:id="52"/>
      <w:commentRangeStart w:id="53"/>
      <w:commentRangeStart w:id="54"/>
      <w:r>
        <w:t xml:space="preserve">This is a good example </w:t>
      </w:r>
      <w:commentRangeEnd w:id="52"/>
      <w:r w:rsidR="00E01A43">
        <w:rPr>
          <w:rStyle w:val="CommentReference"/>
        </w:rPr>
        <w:commentReference w:id="52"/>
      </w:r>
      <w:commentRangeEnd w:id="53"/>
      <w:r w:rsidR="001D0144">
        <w:rPr>
          <w:rStyle w:val="CommentReference"/>
        </w:rPr>
        <w:commentReference w:id="53"/>
      </w:r>
      <w:commentRangeEnd w:id="54"/>
      <w:r w:rsidR="004F694E">
        <w:rPr>
          <w:rStyle w:val="CommentReference"/>
        </w:rPr>
        <w:commentReference w:id="54"/>
      </w:r>
      <w:r>
        <w:t>of why these analyses are important, potatoes are a very important food globally and ensuring food stability is vital for future development (Petrushin, Filinova, and Gutnik 2024).</w:t>
      </w:r>
    </w:p>
    <w:p w14:paraId="7C18874D" w14:textId="5D65C839" w:rsidR="00F428CB" w:rsidRDefault="00000000">
      <w:pPr>
        <w:pStyle w:val="BodyText"/>
      </w:pPr>
      <w:r>
        <w:t>The human gut microbiome has been studied frequently, probably due to the relationship between it and public health</w:t>
      </w:r>
      <w:ins w:id="55" w:author="Aaron Comeault (Staff)" w:date="2025-04-06T10:48:00Z" w16du:dateUtc="2025-04-06T09:48:00Z">
        <w:r w:rsidR="00136B38">
          <w:t>.</w:t>
        </w:r>
      </w:ins>
      <w:del w:id="56" w:author="Aaron Comeault (Staff)" w:date="2025-04-06T10:48:00Z" w16du:dateUtc="2025-04-06T09:48:00Z">
        <w:r w:rsidDel="00136B38">
          <w:delText>,</w:delText>
        </w:r>
      </w:del>
      <w:r>
        <w:t xml:space="preserve"> </w:t>
      </w:r>
      <w:ins w:id="57" w:author="Aaron Comeault (Staff)" w:date="2025-04-06T10:48:00Z" w16du:dateUtc="2025-04-06T09:48:00Z">
        <w:r w:rsidR="00136B38">
          <w:t>F</w:t>
        </w:r>
      </w:ins>
      <w:del w:id="58" w:author="Aaron Comeault (Staff)" w:date="2025-04-06T10:48:00Z" w16du:dateUtc="2025-04-06T09:48:00Z">
        <w:r w:rsidDel="00136B38">
          <w:delText>f</w:delText>
        </w:r>
      </w:del>
      <w:r>
        <w:t>or example</w:t>
      </w:r>
      <w:ins w:id="59" w:author="Aaron Comeault (Staff)" w:date="2025-04-06T10:48:00Z" w16du:dateUtc="2025-04-06T09:48:00Z">
        <w:r w:rsidR="00136B38">
          <w:t xml:space="preserve">, </w:t>
        </w:r>
        <w:commentRangeStart w:id="60"/>
        <w:commentRangeStart w:id="61"/>
        <w:r w:rsidR="00136B38">
          <w:t>….[the bacteria in the gut microb</w:t>
        </w:r>
      </w:ins>
      <w:ins w:id="62" w:author="Aaron Comeault (Staff)" w:date="2025-04-06T10:49:00Z" w16du:dateUtc="2025-04-06T09:49:00Z">
        <w:r w:rsidR="00136B38">
          <w:t>iome can cause.., or some description like this]</w:t>
        </w:r>
      </w:ins>
      <w:r>
        <w:t xml:space="preserve"> </w:t>
      </w:r>
      <w:commentRangeEnd w:id="60"/>
      <w:r w:rsidR="004F694E">
        <w:rPr>
          <w:rStyle w:val="CommentReference"/>
        </w:rPr>
        <w:commentReference w:id="60"/>
      </w:r>
      <w:commentRangeEnd w:id="61"/>
      <w:r w:rsidR="007B6FA3">
        <w:rPr>
          <w:rStyle w:val="CommentReference"/>
        </w:rPr>
        <w:commentReference w:id="61"/>
      </w:r>
      <w:r>
        <w:t xml:space="preserve">diseased like Crohn’s disease. One relevant study found that there was a relationship between microbiome </w:t>
      </w:r>
      <w:commentRangeStart w:id="63"/>
      <w:commentRangeStart w:id="64"/>
      <w:commentRangeStart w:id="65"/>
      <w:r>
        <w:t xml:space="preserve">size </w:t>
      </w:r>
      <w:commentRangeEnd w:id="63"/>
      <w:r w:rsidR="00136B38">
        <w:rPr>
          <w:rStyle w:val="CommentReference"/>
        </w:rPr>
        <w:commentReference w:id="63"/>
      </w:r>
      <w:commentRangeEnd w:id="64"/>
      <w:r w:rsidR="001D0144">
        <w:rPr>
          <w:rStyle w:val="CommentReference"/>
        </w:rPr>
        <w:commentReference w:id="64"/>
      </w:r>
      <w:commentRangeEnd w:id="65"/>
      <w:r w:rsidR="007B6FA3">
        <w:rPr>
          <w:rStyle w:val="CommentReference"/>
        </w:rPr>
        <w:commentReference w:id="65"/>
      </w:r>
      <w:r>
        <w:t xml:space="preserve">and variation. This analysis phenotyped the samples through barcoding the 16s rRNA gene. </w:t>
      </w:r>
      <w:r w:rsidRPr="00136B38">
        <w:rPr>
          <w:highlight w:val="yellow"/>
          <w:rPrChange w:id="66" w:author="Aaron Comeault (Staff)" w:date="2025-04-06T10:51:00Z" w16du:dateUtc="2025-04-06T09:51:00Z">
            <w:rPr/>
          </w:rPrChange>
        </w:rPr>
        <w:t>Discuss the interaction between host and microbiome</w:t>
      </w:r>
      <w:ins w:id="67" w:author="Aaron Comeault (Staff)" w:date="2025-04-06T10:51:00Z" w16du:dateUtc="2025-04-06T09:51:00Z">
        <w:r w:rsidR="00136B38">
          <w:t xml:space="preserve"> (??)</w:t>
        </w:r>
      </w:ins>
      <w:r>
        <w:t>(Vandeputte et al. 2017). Another study presented that there can be a huge variation and diversity of skin microbiome of a single host in amphibians</w:t>
      </w:r>
      <w:ins w:id="68" w:author="Aaron Comeault (Staff)" w:date="2025-04-06T10:51:00Z" w16du:dateUtc="2025-04-06T09:51:00Z">
        <w:r w:rsidR="00136B38">
          <w:t xml:space="preserve"> (Ref here)</w:t>
        </w:r>
      </w:ins>
      <w:r>
        <w:t xml:space="preserve">. </w:t>
      </w:r>
      <w:ins w:id="69" w:author="Aaron Comeault (Staff)" w:date="2025-04-06T10:51:00Z" w16du:dateUtc="2025-04-06T09:51:00Z">
        <w:r w:rsidR="00136B38">
          <w:t xml:space="preserve">McKenzie et al. (2012) </w:t>
        </w:r>
      </w:ins>
      <w:del w:id="70" w:author="Aaron Comeault (Staff)" w:date="2025-04-06T10:51:00Z" w16du:dateUtc="2025-04-06T09:51:00Z">
        <w:r w:rsidDel="00136B38">
          <w:delText xml:space="preserve">It was </w:delText>
        </w:r>
      </w:del>
      <w:r>
        <w:t xml:space="preserve">also found that members of the same species showed similar microbiomes, whereas there were fewer similarities between different individuals from the same pond (McKenzie et al. 2012). This presents that any member of the same species, regardless of sampling location, can be used as a model for the species and that these microbiomes have spent millenia adapting to their hosts, which will have no doubt caused complex relationships to develop. Another </w:t>
      </w:r>
      <w:del w:id="71" w:author="Aaron Comeault (Staff)" w:date="2025-04-06T10:53:00Z" w16du:dateUtc="2025-04-06T09:53:00Z">
        <w:r w:rsidDel="00136B38">
          <w:delText xml:space="preserve">previous </w:delText>
        </w:r>
      </w:del>
      <w:r>
        <w:t>study found that the skin microbiome is an important factor in disease survival</w:t>
      </w:r>
      <w:ins w:id="72" w:author="Aaron Comeault (Staff)" w:date="2025-04-06T10:53:00Z" w16du:dateUtc="2025-04-06T09:53:00Z">
        <w:r w:rsidR="00136B38">
          <w:t xml:space="preserve"> (again, ref the study here)</w:t>
        </w:r>
      </w:ins>
      <w:r>
        <w:t>. There are other important elements to the skin of amphibians, for example respiration, that the present microbiome will effect, making a more whole picture of the relationships and functions therein vital (Harris et al. 2009). The practical uses of bacteria in the context of sustainability are varied. A recent study outlined how bacteria are being used to recycle waste gases or biomass and produce products like ethanol, other researchers have found bacteria that break down certain plastics(Rappuoli et al. 2025</w:t>
      </w:r>
      <w:commentRangeStart w:id="73"/>
      <w:commentRangeStart w:id="74"/>
      <w:r>
        <w:t>).</w:t>
      </w:r>
      <w:commentRangeEnd w:id="73"/>
      <w:r w:rsidR="00136B38">
        <w:rPr>
          <w:rStyle w:val="CommentReference"/>
        </w:rPr>
        <w:commentReference w:id="73"/>
      </w:r>
      <w:commentRangeEnd w:id="74"/>
      <w:r w:rsidR="00367ED5">
        <w:rPr>
          <w:rStyle w:val="CommentReference"/>
        </w:rPr>
        <w:commentReference w:id="74"/>
      </w:r>
    </w:p>
    <w:p w14:paraId="540B85BD" w14:textId="77777777" w:rsidR="00F428CB" w:rsidRDefault="00000000">
      <w:pPr>
        <w:pStyle w:val="BodyText"/>
      </w:pPr>
      <w:r>
        <w:lastRenderedPageBreak/>
        <w:t>Relationships between bacteria have been studied previously, in the context of cooperation in biofilm formation. Both antagonism and cooperation were found in the bacterial species studied. The sample was taken from drinking water, six species were identified and 96 agar plates with different combinations of these were created. Previous studies had found that cooperation lead to more stable communities and a few specific beneficial relationships were identified, for example, plasmid conjugation (Simões, Simões, and Vieira 2007). A recent study by (Lunjani et al. 2021) discussed host-microbe interactions in human skin with relevance to how modern factors are changing these relationships and causing inflammatory skin diseases. The study outlines how this knowledge could help in creating personalised probiotic solutions to this problem. There are many ways in which bacteria in a microbiome can interact, as mentioned previously, they can cooperate and produce biofilms and share nutrients, however, there also exists competition wherever there is a niche to exploit and limited resources. These relationships cause selection for genes that cause, for example, the production of antimicrobial compounds to inhibit the competitors.</w:t>
      </w:r>
    </w:p>
    <w:p w14:paraId="59168BBC" w14:textId="77777777" w:rsidR="00F428CB" w:rsidRDefault="00000000">
      <w:pPr>
        <w:pStyle w:val="BodyText"/>
      </w:pPr>
      <w:r>
        <w:t xml:space="preserve">There are many species of bacteria, as such there are almost limitless ways in which they interact with each other in different conditions, gaining better insight into some of the ways in which these relationships occur on a genetic level could have impacts for fields as broad as public health to pollution to zoonotic disease and conservation. This study will aim to investigate some of these relationships </w:t>
      </w:r>
      <w:commentRangeStart w:id="75"/>
      <w:commentRangeStart w:id="76"/>
      <w:commentRangeStart w:id="77"/>
      <w:r>
        <w:t>in a number of</w:t>
      </w:r>
      <w:commentRangeEnd w:id="75"/>
      <w:r w:rsidR="00136B38">
        <w:rPr>
          <w:rStyle w:val="CommentReference"/>
        </w:rPr>
        <w:commentReference w:id="75"/>
      </w:r>
      <w:commentRangeEnd w:id="76"/>
      <w:r w:rsidR="00367ED5">
        <w:rPr>
          <w:rStyle w:val="CommentReference"/>
        </w:rPr>
        <w:commentReference w:id="76"/>
      </w:r>
      <w:commentRangeEnd w:id="77"/>
      <w:r w:rsidR="00C65D4D">
        <w:rPr>
          <w:rStyle w:val="CommentReference"/>
        </w:rPr>
        <w:commentReference w:id="77"/>
      </w:r>
      <w:r>
        <w:t xml:space="preserve"> ways using publically available data, and present these in the context of how they might have a beneficial impact on potential host organisms. This work may be cause for future research to be done in the area.</w:t>
      </w:r>
    </w:p>
    <w:p w14:paraId="50FB9099" w14:textId="77777777" w:rsidR="00F428CB" w:rsidRDefault="00000000">
      <w:pPr>
        <w:pStyle w:val="BodyText"/>
      </w:pPr>
      <w:r>
        <w:t>(740)</w:t>
      </w:r>
    </w:p>
    <w:p w14:paraId="5DE72D99" w14:textId="77777777" w:rsidR="00F428CB" w:rsidRDefault="00000000">
      <w:pPr>
        <w:pStyle w:val="Heading2"/>
      </w:pPr>
      <w:bookmarkStart w:id="78" w:name="methods"/>
      <w:bookmarkEnd w:id="44"/>
      <w:r>
        <w:t>Methods</w:t>
      </w:r>
    </w:p>
    <w:p w14:paraId="08CD35A1" w14:textId="77777777" w:rsidR="00F428CB" w:rsidRDefault="00000000">
      <w:pPr>
        <w:pStyle w:val="FirstParagraph"/>
      </w:pPr>
      <w:r>
        <w:t xml:space="preserve">This project is desk-based, and all data analysis will be undertaken computationally. Thus, data must be collected from online sources. </w:t>
      </w:r>
      <w:commentRangeStart w:id="79"/>
      <w:commentRangeStart w:id="80"/>
      <w:commentRangeStart w:id="81"/>
      <w:r>
        <w:t xml:space="preserve">There are many data repositories online </w:t>
      </w:r>
      <w:commentRangeEnd w:id="79"/>
      <w:r w:rsidR="00B47828">
        <w:rPr>
          <w:rStyle w:val="CommentReference"/>
        </w:rPr>
        <w:commentReference w:id="79"/>
      </w:r>
      <w:commentRangeEnd w:id="80"/>
      <w:r w:rsidR="00367ED5">
        <w:rPr>
          <w:rStyle w:val="CommentReference"/>
        </w:rPr>
        <w:commentReference w:id="80"/>
      </w:r>
      <w:commentRangeEnd w:id="81"/>
      <w:r w:rsidR="003E3E12">
        <w:rPr>
          <w:rStyle w:val="CommentReference"/>
        </w:rPr>
        <w:commentReference w:id="81"/>
      </w:r>
      <w:r>
        <w:t xml:space="preserve">with free-publicly accessible data that can be utilized. This provides a benefit as the time to pull down this data is much shorter than the time taken to harvest samples from the field, then grow and sequence them in the lab. Relatively few papers specifically focus on this massive wealth of data. The repository used by this project is the American-run National Center for Biotechnology Information (NCBI) </w:t>
      </w:r>
      <w:hyperlink r:id="rId11">
        <w:r w:rsidR="00F428CB">
          <w:rPr>
            <w:rStyle w:val="Hyperlink"/>
          </w:rPr>
          <w:t>genome database</w:t>
        </w:r>
      </w:hyperlink>
      <w:r>
        <w:t xml:space="preserve">, specifically focusing on the bacterial samples for this project. This will provide </w:t>
      </w:r>
      <w:commentRangeStart w:id="82"/>
      <w:commentRangeStart w:id="83"/>
      <w:commentRangeStart w:id="84"/>
      <w:commentRangeStart w:id="85"/>
      <w:r>
        <w:t xml:space="preserve">a huge amount </w:t>
      </w:r>
      <w:commentRangeEnd w:id="82"/>
      <w:r w:rsidR="00B47828">
        <w:rPr>
          <w:rStyle w:val="CommentReference"/>
        </w:rPr>
        <w:commentReference w:id="82"/>
      </w:r>
      <w:commentRangeEnd w:id="83"/>
      <w:r w:rsidR="00B47828">
        <w:rPr>
          <w:rStyle w:val="CommentReference"/>
        </w:rPr>
        <w:commentReference w:id="83"/>
      </w:r>
      <w:commentRangeEnd w:id="84"/>
      <w:r w:rsidR="00367ED5">
        <w:rPr>
          <w:rStyle w:val="CommentReference"/>
        </w:rPr>
        <w:commentReference w:id="84"/>
      </w:r>
      <w:commentRangeEnd w:id="85"/>
      <w:r w:rsidR="003E3E12">
        <w:rPr>
          <w:rStyle w:val="CommentReference"/>
        </w:rPr>
        <w:commentReference w:id="85"/>
      </w:r>
      <w:r>
        <w:t>of data with which I can create novel analyses and draw new conclusions about how the evolutionary history shapes the relationships between bacteria.</w:t>
      </w:r>
    </w:p>
    <w:p w14:paraId="438F1C4F" w14:textId="5ECEC0DF" w:rsidR="00F428CB" w:rsidRDefault="00000000">
      <w:pPr>
        <w:pStyle w:val="BodyText"/>
      </w:pPr>
      <w:r>
        <w:t xml:space="preserve">Another important database is the Kyoto Encyclopedia of Genes and Genomes (KEGG) </w:t>
      </w:r>
      <w:hyperlink r:id="rId12">
        <w:r w:rsidR="00F428CB">
          <w:rPr>
            <w:rStyle w:val="Hyperlink"/>
          </w:rPr>
          <w:t>database</w:t>
        </w:r>
      </w:hyperlink>
      <w:r>
        <w:t>. This is important as it holds data on the function of genes, these are grouped into “Orthologs” (</w:t>
      </w:r>
      <w:hyperlink r:id="rId13">
        <w:r w:rsidR="00F428CB">
          <w:rPr>
            <w:rStyle w:val="Hyperlink"/>
          </w:rPr>
          <w:t>KO values</w:t>
        </w:r>
      </w:hyperlink>
      <w:r>
        <w:t>) of shared function. The database also has data on how these KOs fit into larger biological systems, such as metabolism. These are called “</w:t>
      </w:r>
      <w:hyperlink r:id="rId14">
        <w:r w:rsidR="00F428CB">
          <w:rPr>
            <w:rStyle w:val="Hyperlink"/>
          </w:rPr>
          <w:t>pathways</w:t>
        </w:r>
      </w:hyperlink>
      <w:r>
        <w:t xml:space="preserve">”. With this information, i can directly correlate the genes </w:t>
      </w:r>
      <w:del w:id="86" w:author="Aaron Comeault (Staff)" w:date="2025-04-06T11:02:00Z" w16du:dateUtc="2025-04-06T10:02:00Z">
        <w:r w:rsidDel="00B47828">
          <w:delText>expressed in the online</w:delText>
        </w:r>
      </w:del>
      <w:ins w:id="87" w:author="Aaron Comeault (Staff)" w:date="2025-04-06T11:02:00Z" w16du:dateUtc="2025-04-06T10:02:00Z">
        <w:r w:rsidR="00B47828">
          <w:t xml:space="preserve">possessed </w:t>
        </w:r>
        <w:r w:rsidR="00B47828">
          <w:lastRenderedPageBreak/>
          <w:t>by different species of</w:t>
        </w:r>
      </w:ins>
      <w:r>
        <w:t xml:space="preserve"> bacteria</w:t>
      </w:r>
      <w:del w:id="88" w:author="Aaron Comeault (Staff)" w:date="2025-04-06T11:02:00Z" w16du:dateUtc="2025-04-06T10:02:00Z">
        <w:r w:rsidDel="00B47828">
          <w:delText>l samples</w:delText>
        </w:r>
      </w:del>
      <w:r>
        <w:t xml:space="preserve"> to their potential functions in the bacteria and thus, draw conclusions about how those functions could shape relationships with potential hosts and other bacteria in the environment. Specifically, grouped analysis comparing genera will be done to visualise how the evolutionary differences between genera can cause differential </w:t>
      </w:r>
      <w:commentRangeStart w:id="89"/>
      <w:commentRangeStart w:id="90"/>
      <w:commentRangeStart w:id="91"/>
      <w:r>
        <w:t>gene expression</w:t>
      </w:r>
      <w:commentRangeEnd w:id="89"/>
      <w:r w:rsidR="00B47828">
        <w:rPr>
          <w:rStyle w:val="CommentReference"/>
        </w:rPr>
        <w:commentReference w:id="89"/>
      </w:r>
      <w:commentRangeEnd w:id="90"/>
      <w:r w:rsidR="00367ED5">
        <w:rPr>
          <w:rStyle w:val="CommentReference"/>
        </w:rPr>
        <w:commentReference w:id="90"/>
      </w:r>
      <w:commentRangeEnd w:id="91"/>
      <w:r w:rsidR="003E3E12">
        <w:rPr>
          <w:rStyle w:val="CommentReference"/>
        </w:rPr>
        <w:commentReference w:id="91"/>
      </w:r>
      <w:r>
        <w:t>.</w:t>
      </w:r>
    </w:p>
    <w:p w14:paraId="643DCCBA" w14:textId="77777777" w:rsidR="00F428CB" w:rsidRDefault="00000000">
      <w:pPr>
        <w:pStyle w:val="BodyText"/>
      </w:pPr>
      <w:r>
        <w:t>The data will need to be transformed between these two databases as first the genes must be isolated from the larger genome and then they must be “</w:t>
      </w:r>
      <w:hyperlink r:id="rId15">
        <w:r w:rsidR="00F428CB">
          <w:rPr>
            <w:rStyle w:val="Hyperlink"/>
          </w:rPr>
          <w:t>enriched</w:t>
        </w:r>
      </w:hyperlink>
      <w:r>
        <w:t xml:space="preserve">” to turn those genes into KO pathways. </w:t>
      </w:r>
      <w:commentRangeStart w:id="92"/>
      <w:commentRangeStart w:id="93"/>
      <w:commentRangeStart w:id="94"/>
      <w:r>
        <w:t xml:space="preserve">Hence, this will require the use of both local tools, including R and potentially SQL, as well as online tools such as the Hawk Super Computer, ran by </w:t>
      </w:r>
      <w:hyperlink r:id="rId16">
        <w:r w:rsidR="00F428CB">
          <w:rPr>
            <w:rStyle w:val="Hyperlink"/>
          </w:rPr>
          <w:t>SuperComputing Wales</w:t>
        </w:r>
      </w:hyperlink>
      <w:r>
        <w:t xml:space="preserve">. The module used to extract the genes or “annotate” the genomes will be </w:t>
      </w:r>
      <w:hyperlink r:id="rId17">
        <w:r w:rsidR="00F428CB">
          <w:rPr>
            <w:rStyle w:val="Hyperlink"/>
          </w:rPr>
          <w:t>EggNOG-mapper/2.1.12</w:t>
        </w:r>
      </w:hyperlink>
      <w:r>
        <w:t xml:space="preserve">. </w:t>
      </w:r>
      <w:commentRangeEnd w:id="92"/>
      <w:r w:rsidR="00B47828">
        <w:rPr>
          <w:rStyle w:val="CommentReference"/>
        </w:rPr>
        <w:commentReference w:id="92"/>
      </w:r>
      <w:commentRangeEnd w:id="93"/>
      <w:r w:rsidR="00295049">
        <w:rPr>
          <w:rStyle w:val="CommentReference"/>
        </w:rPr>
        <w:commentReference w:id="93"/>
      </w:r>
      <w:commentRangeEnd w:id="94"/>
      <w:r w:rsidR="00B260A3">
        <w:rPr>
          <w:rStyle w:val="CommentReference"/>
        </w:rPr>
        <w:commentReference w:id="94"/>
      </w:r>
      <w:r>
        <w:t xml:space="preserve">This requires me to use command line code and bash scripting to create scripts that can be uploaded to “slurm” and ran on the supercomputer. </w:t>
      </w:r>
      <w:commentRangeStart w:id="95"/>
      <w:commentRangeStart w:id="96"/>
      <w:commentRangeStart w:id="97"/>
      <w:r>
        <w:t>For one genome to be annotated takes around 30 minutes, not including time to wait for the job to reach the front of the queue</w:t>
      </w:r>
      <w:commentRangeEnd w:id="95"/>
      <w:r w:rsidR="00B47828">
        <w:rPr>
          <w:rStyle w:val="CommentReference"/>
        </w:rPr>
        <w:commentReference w:id="95"/>
      </w:r>
      <w:commentRangeEnd w:id="96"/>
      <w:r w:rsidR="00295049">
        <w:rPr>
          <w:rStyle w:val="CommentReference"/>
        </w:rPr>
        <w:commentReference w:id="96"/>
      </w:r>
      <w:commentRangeEnd w:id="97"/>
      <w:r w:rsidR="001A53B3">
        <w:rPr>
          <w:rStyle w:val="CommentReference"/>
        </w:rPr>
        <w:commentReference w:id="97"/>
      </w:r>
      <w:r>
        <w:t xml:space="preserve">. This number is ideal for small datasets, but once thousands of online genomes need to be annotated this number is not sufficient. Therefore, it is a secondary item of this project to find a way to speed this process up, through refining existing scripts or possibly through finding alternatives, such as </w:t>
      </w:r>
      <w:hyperlink r:id="rId18">
        <w:r w:rsidR="00F428CB">
          <w:rPr>
            <w:rStyle w:val="Hyperlink"/>
          </w:rPr>
          <w:t>KofamKOALA</w:t>
        </w:r>
      </w:hyperlink>
      <w:r>
        <w:t xml:space="preserve">. As mentioned, R will be used as the tool for data handling and visualisation. This mean that all of the packages on the CRAN repository can be used to assist this work. For example, the package </w:t>
      </w:r>
      <w:commentRangeStart w:id="98"/>
      <w:commentRangeStart w:id="99"/>
      <w:commentRangeStart w:id="100"/>
      <w:r>
        <w:t xml:space="preserve">EnrichKO </w:t>
      </w:r>
      <w:commentRangeEnd w:id="98"/>
      <w:r w:rsidR="00B47828">
        <w:rPr>
          <w:rStyle w:val="CommentReference"/>
        </w:rPr>
        <w:commentReference w:id="98"/>
      </w:r>
      <w:commentRangeEnd w:id="99"/>
      <w:r w:rsidR="00B07CCD">
        <w:rPr>
          <w:rStyle w:val="CommentReference"/>
        </w:rPr>
        <w:commentReference w:id="99"/>
      </w:r>
      <w:commentRangeEnd w:id="100"/>
      <w:r w:rsidR="001A53B3">
        <w:rPr>
          <w:rStyle w:val="CommentReference"/>
        </w:rPr>
        <w:commentReference w:id="100"/>
      </w:r>
      <w:r>
        <w:t>can take the genes and produce the KO values and pathways so that analysis can be done and visualisations can be created. Other useful packages include: Tidyverse for data handling; flextable for tabulation and ggplot2 for visualisation.</w:t>
      </w:r>
    </w:p>
    <w:p w14:paraId="31E3E718" w14:textId="77777777" w:rsidR="00F428CB" w:rsidRDefault="00000000">
      <w:pPr>
        <w:pStyle w:val="BodyText"/>
      </w:pPr>
      <w:r>
        <w:t xml:space="preserve">Due to the size of the dataset, efficient storage of this data will be vital so that the computational systems do not get overwhelmed. To aid this, a relational database will be created in PostgreSQL. PostgreSQL is good at handling the .JSON data format which is used in many public APIs, including the NCBI. A relational database will allow for the data to be queried in </w:t>
      </w:r>
      <w:commentRangeStart w:id="101"/>
      <w:commentRangeStart w:id="102"/>
      <w:commentRangeStart w:id="103"/>
      <w:r>
        <w:t xml:space="preserve">many different ways </w:t>
      </w:r>
      <w:commentRangeEnd w:id="101"/>
      <w:r w:rsidR="00A770B2">
        <w:rPr>
          <w:rStyle w:val="CommentReference"/>
        </w:rPr>
        <w:commentReference w:id="101"/>
      </w:r>
      <w:commentRangeEnd w:id="102"/>
      <w:r w:rsidR="00B07CCD">
        <w:rPr>
          <w:rStyle w:val="CommentReference"/>
        </w:rPr>
        <w:commentReference w:id="102"/>
      </w:r>
      <w:commentRangeEnd w:id="103"/>
      <w:r w:rsidR="00294DEB">
        <w:rPr>
          <w:rStyle w:val="CommentReference"/>
        </w:rPr>
        <w:commentReference w:id="103"/>
      </w:r>
      <w:r>
        <w:t>to answer different questions. For the purposes of data transparency and experiment reproducibility, the scripts used in this project will be uploaded to a github repo for the project. So that any researchers who wish to build on this project can take inspiration from or adapt the scripts used. This repo will also contain a series of notebooks outlining where the data came from, the specifics of the data pipeline and the significance of the outputs.</w:t>
      </w:r>
    </w:p>
    <w:p w14:paraId="0F25504C" w14:textId="77777777" w:rsidR="00F428CB" w:rsidRDefault="00000000">
      <w:pPr>
        <w:pStyle w:val="BodyText"/>
      </w:pPr>
      <w:r>
        <w:t xml:space="preserve">Finally, the data will be supplemented by over 100 genomes generated in the labs at ECW by Bangor Masters and PhD researchers. </w:t>
      </w:r>
      <w:commentRangeStart w:id="104"/>
      <w:commentRangeStart w:id="105"/>
      <w:commentRangeStart w:id="106"/>
      <w:r>
        <w:t>These samples come from amphibian skin microbiomes, the known status of these samples mean that more exact analysis can be performed, as well as providing good comparisons, for example, there are not many samples from amphibian skin microbiomes in the database, so a comparison of how the same genera differ when on these hosts compared with the environment could be created.</w:t>
      </w:r>
      <w:commentRangeEnd w:id="104"/>
      <w:r w:rsidR="00A770B2">
        <w:rPr>
          <w:rStyle w:val="CommentReference"/>
        </w:rPr>
        <w:commentReference w:id="104"/>
      </w:r>
      <w:commentRangeEnd w:id="105"/>
      <w:r w:rsidR="00B07CCD">
        <w:rPr>
          <w:rStyle w:val="CommentReference"/>
        </w:rPr>
        <w:commentReference w:id="105"/>
      </w:r>
      <w:commentRangeEnd w:id="106"/>
      <w:r w:rsidR="001A53B3">
        <w:rPr>
          <w:rStyle w:val="CommentReference"/>
        </w:rPr>
        <w:commentReference w:id="106"/>
      </w:r>
    </w:p>
    <w:p w14:paraId="25863F84" w14:textId="77777777" w:rsidR="00F428CB" w:rsidRDefault="00000000">
      <w:pPr>
        <w:pStyle w:val="BodyText"/>
      </w:pPr>
      <w:r>
        <w:t>(732)</w:t>
      </w:r>
    </w:p>
    <w:p w14:paraId="2A3F5E81" w14:textId="2497BC0B" w:rsidR="00F428CB" w:rsidRDefault="00000000">
      <w:pPr>
        <w:pStyle w:val="BodyText"/>
      </w:pPr>
      <w:r>
        <w:lastRenderedPageBreak/>
        <w:t>[i really switched it up, not sure if i went too far with this one, so including the older methods section</w:t>
      </w:r>
      <w:r w:rsidR="00242B79">
        <w:t xml:space="preserve"> below the references</w:t>
      </w:r>
      <w:r>
        <w:t xml:space="preserve"> for reference, and in case i need to roll back a bit, also, should i have references in this bit?, should i put in a flowchart or something visual like that?]</w:t>
      </w:r>
    </w:p>
    <w:p w14:paraId="5C195381" w14:textId="77777777" w:rsidR="00F428CB" w:rsidRDefault="00000000">
      <w:pPr>
        <w:pStyle w:val="Heading2"/>
      </w:pPr>
      <w:bookmarkStart w:id="107" w:name="references"/>
      <w:bookmarkEnd w:id="78"/>
      <w:r>
        <w:t>References</w:t>
      </w:r>
    </w:p>
    <w:p w14:paraId="52A55122" w14:textId="77777777" w:rsidR="00F428CB" w:rsidRDefault="00000000">
      <w:pPr>
        <w:pStyle w:val="Bibliography"/>
      </w:pPr>
      <w:bookmarkStart w:id="108" w:name="ref-abdi2024"/>
      <w:bookmarkStart w:id="109" w:name="refs"/>
      <w:r>
        <w:t xml:space="preserve">Abdi, Ghloamareza, Maryam Abbasi Tarighat, Mukul Jain, Reshma Tendulkar, Mugdha Tendulkar, and Mukul Barwant. 2024. “Revolutionizing Genomics: Exploring the Potential of Next-Generation Sequencing.” In, edited by Vijai Singh and Ajay Kumar, 1–33. Singapore: Springer Nature. </w:t>
      </w:r>
      <w:hyperlink r:id="rId19">
        <w:r w:rsidR="00F428CB">
          <w:rPr>
            <w:rStyle w:val="Hyperlink"/>
          </w:rPr>
          <w:t>https://doi.org/10.1007/978-981-99-8401-5_1</w:t>
        </w:r>
      </w:hyperlink>
      <w:r>
        <w:t>.</w:t>
      </w:r>
    </w:p>
    <w:p w14:paraId="2B2653F4" w14:textId="77777777" w:rsidR="00F428CB" w:rsidRDefault="00000000">
      <w:pPr>
        <w:pStyle w:val="Bibliography"/>
      </w:pPr>
      <w:bookmarkStart w:id="110" w:name="ref-asaf2020"/>
      <w:bookmarkEnd w:id="108"/>
      <w:r>
        <w:t xml:space="preserve">Asaf, Sajjad, Numan ,Muhammad, Khan ,Abdul Latif, and Ahmed and Al-Harrasi. 2020. “Sphingomonas: From Diversity and Genomics to Functional Role in Environmental Remediation and Plant Growth.” </w:t>
      </w:r>
      <w:r>
        <w:rPr>
          <w:i/>
          <w:iCs/>
        </w:rPr>
        <w:t>Critical Reviews in Biotechnology</w:t>
      </w:r>
      <w:r>
        <w:t xml:space="preserve"> 40 (2): 138–52. </w:t>
      </w:r>
      <w:hyperlink r:id="rId20">
        <w:r w:rsidR="00F428CB">
          <w:rPr>
            <w:rStyle w:val="Hyperlink"/>
          </w:rPr>
          <w:t>https://doi.org/10.1080/07388551.2019.1709793</w:t>
        </w:r>
      </w:hyperlink>
      <w:r>
        <w:t>.</w:t>
      </w:r>
    </w:p>
    <w:p w14:paraId="786F7FDE" w14:textId="77777777" w:rsidR="00F428CB" w:rsidRDefault="00000000">
      <w:pPr>
        <w:pStyle w:val="Bibliography"/>
      </w:pPr>
      <w:bookmarkStart w:id="111" w:name="ref-becker2009"/>
      <w:bookmarkEnd w:id="110"/>
      <w:r>
        <w:t xml:space="preserve">Becker, Matthew H., Robert M. Brucker, Christian R. Schwantes, Reid N. Harris, and Kevin P. C. Minbiole. 2009. “The bacterially produced metabolite violacein is associated with survival of amphibians infected with a lethal fungus.” </w:t>
      </w:r>
      <w:r>
        <w:rPr>
          <w:i/>
          <w:iCs/>
        </w:rPr>
        <w:t>Applied and Environmental Microbiology</w:t>
      </w:r>
      <w:r>
        <w:t xml:space="preserve"> 75 (21): 6635–38. </w:t>
      </w:r>
      <w:hyperlink r:id="rId21">
        <w:r w:rsidR="00F428CB">
          <w:rPr>
            <w:rStyle w:val="Hyperlink"/>
          </w:rPr>
          <w:t>https://doi.org/10.1128/AEM.01294-09</w:t>
        </w:r>
      </w:hyperlink>
      <w:r>
        <w:t>.</w:t>
      </w:r>
    </w:p>
    <w:p w14:paraId="68896BBF" w14:textId="77777777" w:rsidR="00F428CB" w:rsidRDefault="00000000">
      <w:pPr>
        <w:pStyle w:val="Bibliography"/>
      </w:pPr>
      <w:bookmarkStart w:id="112" w:name="ref-edwards2013"/>
      <w:bookmarkEnd w:id="111"/>
      <w:r>
        <w:t xml:space="preserve">Edwards, David J., and Kathryn E. Holt. 2013. “Beginner’s Guide to Comparative Bacterial Genome Analysis Using Next-Generation Sequence Data.” </w:t>
      </w:r>
      <w:r>
        <w:rPr>
          <w:i/>
          <w:iCs/>
        </w:rPr>
        <w:t>Microbial Informatics and Experimentation</w:t>
      </w:r>
      <w:r>
        <w:t xml:space="preserve"> 3 (1): 2. </w:t>
      </w:r>
      <w:hyperlink r:id="rId22">
        <w:r w:rsidR="00F428CB">
          <w:rPr>
            <w:rStyle w:val="Hyperlink"/>
          </w:rPr>
          <w:t>https://doi.org/10.1186/2042-5783-3-2</w:t>
        </w:r>
      </w:hyperlink>
      <w:r>
        <w:t>.</w:t>
      </w:r>
    </w:p>
    <w:p w14:paraId="7AF76137" w14:textId="77777777" w:rsidR="00F428CB" w:rsidRDefault="00000000">
      <w:pPr>
        <w:pStyle w:val="Bibliography"/>
      </w:pPr>
      <w:bookmarkStart w:id="113" w:name="ref-fleischmann1995"/>
      <w:bookmarkEnd w:id="112"/>
      <w:r>
        <w:t xml:space="preserve">Fleischmann, Robert D., Mark D. Adams, Owen White, Rebecca A. Clayton, Ewen F. Kirkness, Anthony R. Kerlavage, Carol J. Bult, et al. 1995. “Whole-Genome Random Sequencing and Assembly of Haemophilus Influenzae Rd.” </w:t>
      </w:r>
      <w:r>
        <w:rPr>
          <w:i/>
          <w:iCs/>
        </w:rPr>
        <w:t>Science</w:t>
      </w:r>
      <w:r>
        <w:t xml:space="preserve"> 269 (5223): 496–512. </w:t>
      </w:r>
      <w:hyperlink r:id="rId23">
        <w:r w:rsidR="00F428CB">
          <w:rPr>
            <w:rStyle w:val="Hyperlink"/>
          </w:rPr>
          <w:t>https://doi.org/10.1126/science.7542800</w:t>
        </w:r>
      </w:hyperlink>
      <w:r>
        <w:t>.</w:t>
      </w:r>
    </w:p>
    <w:p w14:paraId="7F596B38" w14:textId="77777777" w:rsidR="00F428CB" w:rsidRDefault="00000000">
      <w:pPr>
        <w:pStyle w:val="Bibliography"/>
      </w:pPr>
      <w:bookmarkStart w:id="114" w:name="ref-harris2009"/>
      <w:bookmarkEnd w:id="113"/>
      <w:r>
        <w:t xml:space="preserve">Harris, Reid N, Robert M Brucker, Jenifer B Walke, Matthew H Becker, Christian R Schwantes, Devon C Flaherty, Brianna A Lam, et al. 2009. “Skin Microbes on Frogs Prevent Morbidity and Mortality Caused by a Lethal Skin Fungus.” </w:t>
      </w:r>
      <w:r>
        <w:rPr>
          <w:i/>
          <w:iCs/>
        </w:rPr>
        <w:t>The ISME Journal</w:t>
      </w:r>
      <w:r>
        <w:t xml:space="preserve"> 3 (7): 818–24. </w:t>
      </w:r>
      <w:hyperlink r:id="rId24">
        <w:r w:rsidR="00F428CB">
          <w:rPr>
            <w:rStyle w:val="Hyperlink"/>
          </w:rPr>
          <w:t>https://doi.org/10.1038/ismej.2009.27</w:t>
        </w:r>
      </w:hyperlink>
      <w:r>
        <w:t>.</w:t>
      </w:r>
    </w:p>
    <w:p w14:paraId="24734772" w14:textId="77777777" w:rsidR="00F428CB" w:rsidRDefault="00000000">
      <w:pPr>
        <w:pStyle w:val="Bibliography"/>
      </w:pPr>
      <w:bookmarkStart w:id="115" w:name="ref-land2015"/>
      <w:bookmarkEnd w:id="114"/>
      <w:r>
        <w:t xml:space="preserve">Land, Miriam, Loren Hauser, Se-Ran Jun, Intawat Nookaew, Michael R. Leuze, Tae-Hyuk Ahn, Tatiana Karpinets, et al. 2015. “Insights from 20 Years of Bacterial Genome Sequencing.” </w:t>
      </w:r>
      <w:r>
        <w:rPr>
          <w:i/>
          <w:iCs/>
        </w:rPr>
        <w:t>Functional &amp; Integrative Genomics</w:t>
      </w:r>
      <w:r>
        <w:t xml:space="preserve"> 15 (2): 141–61. </w:t>
      </w:r>
      <w:hyperlink r:id="rId25">
        <w:r w:rsidR="00F428CB">
          <w:rPr>
            <w:rStyle w:val="Hyperlink"/>
          </w:rPr>
          <w:t>https://doi.org/10.1007/s10142-015-0433-4</w:t>
        </w:r>
      </w:hyperlink>
      <w:r>
        <w:t>.</w:t>
      </w:r>
    </w:p>
    <w:p w14:paraId="75889CE1" w14:textId="77777777" w:rsidR="00F428CB" w:rsidRDefault="00000000">
      <w:pPr>
        <w:pStyle w:val="Bibliography"/>
      </w:pPr>
      <w:bookmarkStart w:id="116" w:name="ref-lunjani2021"/>
      <w:bookmarkEnd w:id="115"/>
      <w:r>
        <w:t xml:space="preserve">Lunjani, Nonhlanhla, Sinead Ahearn-Ford, Felix S. Dube, Carol Hlela, and Liam O’Mahony. 2021. “Mechanisms of Microbe-Immune System Dialogue Within the Skin.” </w:t>
      </w:r>
      <w:r>
        <w:rPr>
          <w:i/>
          <w:iCs/>
        </w:rPr>
        <w:t>Genes &amp; Immunity</w:t>
      </w:r>
      <w:r>
        <w:t xml:space="preserve"> 22 (5-6): 276–88. </w:t>
      </w:r>
      <w:hyperlink r:id="rId26">
        <w:r w:rsidR="00F428CB">
          <w:rPr>
            <w:rStyle w:val="Hyperlink"/>
          </w:rPr>
          <w:t>https://doi.org/10.1038/s41435-021-00133-9</w:t>
        </w:r>
      </w:hyperlink>
      <w:r>
        <w:t>.</w:t>
      </w:r>
    </w:p>
    <w:p w14:paraId="14F753FC" w14:textId="77777777" w:rsidR="00F428CB" w:rsidRDefault="00000000">
      <w:pPr>
        <w:pStyle w:val="Bibliography"/>
      </w:pPr>
      <w:bookmarkStart w:id="117" w:name="ref-mckenzie2012"/>
      <w:bookmarkEnd w:id="116"/>
      <w:r>
        <w:lastRenderedPageBreak/>
        <w:t xml:space="preserve">McKenzie, Valerie J, Robert M Bowers, Noah Fierer, Rob Knight, and Christian L Lauber. 2012. “Co-Habiting Amphibian Species Harbor Unique Skin Bacterial Communities in Wild Populations.” </w:t>
      </w:r>
      <w:r>
        <w:rPr>
          <w:i/>
          <w:iCs/>
        </w:rPr>
        <w:t>The ISME Journal</w:t>
      </w:r>
      <w:r>
        <w:t xml:space="preserve"> 6 (3): 588–96. </w:t>
      </w:r>
      <w:hyperlink r:id="rId27">
        <w:r w:rsidR="00F428CB">
          <w:rPr>
            <w:rStyle w:val="Hyperlink"/>
          </w:rPr>
          <w:t>https://doi.org/10.1038/ismej.2011.129</w:t>
        </w:r>
      </w:hyperlink>
      <w:r>
        <w:t>.</w:t>
      </w:r>
    </w:p>
    <w:p w14:paraId="6F5DA1EB" w14:textId="77777777" w:rsidR="00F428CB" w:rsidRPr="00B66048" w:rsidRDefault="00000000">
      <w:pPr>
        <w:pStyle w:val="Bibliography"/>
        <w:rPr>
          <w:lang w:val="it-IT"/>
        </w:rPr>
      </w:pPr>
      <w:bookmarkStart w:id="118" w:name="ref-mcknight2022"/>
      <w:bookmarkEnd w:id="117"/>
      <w:r>
        <w:t xml:space="preserve">McKnight, Donald T., Roger Huerlimann, Deborah S. Bower, Lin Schwarzkopf, Ross A. Alford, and Kyall R. Zenger. 2022. “The Interplay of Fungal and Bacterial Microbiomes on Rainforest Frogs Following a Disease Outbreak.” </w:t>
      </w:r>
      <w:r w:rsidRPr="00B66048">
        <w:rPr>
          <w:i/>
          <w:iCs/>
          <w:lang w:val="it-IT"/>
        </w:rPr>
        <w:t>Ecosphere</w:t>
      </w:r>
      <w:r w:rsidRPr="00B66048">
        <w:rPr>
          <w:lang w:val="it-IT"/>
        </w:rPr>
        <w:t xml:space="preserve"> 13 (7): e4037. </w:t>
      </w:r>
      <w:r w:rsidR="00F428CB">
        <w:fldChar w:fldCharType="begin"/>
      </w:r>
      <w:r w:rsidR="00F428CB" w:rsidRPr="0015537B">
        <w:rPr>
          <w:lang w:val="it-IT"/>
          <w:rPrChange w:id="119" w:author="Toby Nunn" w:date="2025-04-06T17:28:00Z" w16du:dateUtc="2025-04-06T16:28:00Z">
            <w:rPr/>
          </w:rPrChange>
        </w:rPr>
        <w:instrText>HYPERLINK "https://doi.org/10.1002/ecs2.4037" \h</w:instrText>
      </w:r>
      <w:r w:rsidR="00F428CB">
        <w:fldChar w:fldCharType="separate"/>
      </w:r>
      <w:r w:rsidR="00F428CB" w:rsidRPr="00B66048">
        <w:rPr>
          <w:rStyle w:val="Hyperlink"/>
          <w:lang w:val="it-IT"/>
        </w:rPr>
        <w:t>https://doi.org/10.1002/ecs2.4037</w:t>
      </w:r>
      <w:r w:rsidR="00F428CB">
        <w:fldChar w:fldCharType="end"/>
      </w:r>
      <w:r w:rsidRPr="00B66048">
        <w:rPr>
          <w:lang w:val="it-IT"/>
        </w:rPr>
        <w:t>.</w:t>
      </w:r>
    </w:p>
    <w:p w14:paraId="76199720" w14:textId="77777777" w:rsidR="00F428CB" w:rsidRDefault="00000000">
      <w:pPr>
        <w:pStyle w:val="Bibliography"/>
      </w:pPr>
      <w:bookmarkStart w:id="120" w:name="ref-petrushin2024"/>
      <w:bookmarkEnd w:id="118"/>
      <w:r w:rsidRPr="00B66048">
        <w:rPr>
          <w:lang w:val="it-IT"/>
        </w:rPr>
        <w:t xml:space="preserve">Petrushin, Ivan S., Nadezhda V. Filinova, and Daria I. Gutnik. </w:t>
      </w:r>
      <w:r>
        <w:t xml:space="preserve">2024. “Potato Microbiome: Relationship with Environmental Factors and Approaches for Microbiome Modulation.” </w:t>
      </w:r>
      <w:r>
        <w:rPr>
          <w:i/>
          <w:iCs/>
        </w:rPr>
        <w:t>International Journal of Molecular Sciences</w:t>
      </w:r>
      <w:r>
        <w:t xml:space="preserve"> 25 (2): 750. </w:t>
      </w:r>
      <w:hyperlink r:id="rId28">
        <w:r w:rsidR="00F428CB">
          <w:rPr>
            <w:rStyle w:val="Hyperlink"/>
          </w:rPr>
          <w:t>https://doi.org/10.3390/ijms25020750</w:t>
        </w:r>
      </w:hyperlink>
      <w:r>
        <w:t>.</w:t>
      </w:r>
    </w:p>
    <w:p w14:paraId="4EC7900C" w14:textId="77777777" w:rsidR="00F428CB" w:rsidRDefault="00000000">
      <w:pPr>
        <w:pStyle w:val="Bibliography"/>
      </w:pPr>
      <w:bookmarkStart w:id="121" w:name="ref-rappuoli2025"/>
      <w:bookmarkEnd w:id="120"/>
      <w:r>
        <w:t xml:space="preserve">Rappuoli, Rino, Nguyen K. Nguyen, David E. Bloom, Charles Brooke, Rachel M. Burckhardt, Alan D. Dangour, Dilfuza Egamberdieva, et al. 2025. “Microbes Can Capture Carbon and Degrade Plastic  Why Aren’t We Using Them More?” </w:t>
      </w:r>
      <w:r>
        <w:rPr>
          <w:i/>
          <w:iCs/>
        </w:rPr>
        <w:t>Nature</w:t>
      </w:r>
      <w:r>
        <w:t xml:space="preserve"> 639 (8056): 864–66. </w:t>
      </w:r>
      <w:hyperlink r:id="rId29">
        <w:r w:rsidR="00F428CB">
          <w:rPr>
            <w:rStyle w:val="Hyperlink"/>
          </w:rPr>
          <w:t>https://doi.org/10.1038/d41586-025-00875-w</w:t>
        </w:r>
      </w:hyperlink>
      <w:r>
        <w:t>.</w:t>
      </w:r>
    </w:p>
    <w:p w14:paraId="58EE0C14" w14:textId="77777777" w:rsidR="00F428CB" w:rsidRDefault="00000000">
      <w:pPr>
        <w:pStyle w:val="Bibliography"/>
      </w:pPr>
      <w:bookmarkStart w:id="122" w:name="ref-sepulveda2020"/>
      <w:bookmarkEnd w:id="121"/>
      <w:r>
        <w:t xml:space="preserve">Sepulveda, Jorge L. 2020. “Using r and Bioconductor in Clinical Genomics and Transcriptomics.” </w:t>
      </w:r>
      <w:r>
        <w:rPr>
          <w:i/>
          <w:iCs/>
        </w:rPr>
        <w:t>The Journal of Molecular Diagnostics</w:t>
      </w:r>
      <w:r>
        <w:t xml:space="preserve"> 22 (1): 3–20. </w:t>
      </w:r>
      <w:hyperlink r:id="rId30">
        <w:r w:rsidR="00F428CB">
          <w:rPr>
            <w:rStyle w:val="Hyperlink"/>
          </w:rPr>
          <w:t>https://doi.org/10.1016/j.jmoldx.2019.08.006</w:t>
        </w:r>
      </w:hyperlink>
      <w:r>
        <w:t>.</w:t>
      </w:r>
    </w:p>
    <w:p w14:paraId="3F522E70" w14:textId="77777777" w:rsidR="00F428CB" w:rsidRDefault="00000000">
      <w:pPr>
        <w:pStyle w:val="Bibliography"/>
      </w:pPr>
      <w:bookmarkStart w:id="123" w:name="ref-simões2007"/>
      <w:bookmarkEnd w:id="122"/>
      <w:r>
        <w:t xml:space="preserve">Simões, Lúcia Chaves, Manuel Simões, and Maria João Vieira. 2007. “Biofilm Interactions Between Distinct Bacterial Genera Isolated from Drinking Water.” </w:t>
      </w:r>
      <w:r>
        <w:rPr>
          <w:i/>
          <w:iCs/>
        </w:rPr>
        <w:t>Applied and Environmental Microbiology</w:t>
      </w:r>
      <w:r>
        <w:t xml:space="preserve"> 73 (19): 6192–6200. </w:t>
      </w:r>
      <w:hyperlink r:id="rId31">
        <w:r w:rsidR="00F428CB">
          <w:rPr>
            <w:rStyle w:val="Hyperlink"/>
          </w:rPr>
          <w:t>https://doi.org/10.1128/AEM.00837-07</w:t>
        </w:r>
      </w:hyperlink>
      <w:r>
        <w:t>.</w:t>
      </w:r>
    </w:p>
    <w:p w14:paraId="4ECC49FD" w14:textId="77777777" w:rsidR="00F428CB" w:rsidRDefault="00000000">
      <w:pPr>
        <w:pStyle w:val="Bibliography"/>
      </w:pPr>
      <w:bookmarkStart w:id="124" w:name="ref-vandeputte2017"/>
      <w:bookmarkEnd w:id="123"/>
      <w:r>
        <w:t xml:space="preserve">Vandeputte, Doris, Gunter Kathagen, Kevin D’hoe, Sara Vieira-Silva, Mireia Valles-Colomer, João Sabino, Jun Wang, et al. 2017. “Quantitative Microbiome Profiling Links Gut Community Variation to Microbial Load.” </w:t>
      </w:r>
      <w:r>
        <w:rPr>
          <w:i/>
          <w:iCs/>
        </w:rPr>
        <w:t>Nature</w:t>
      </w:r>
      <w:r>
        <w:t xml:space="preserve"> 551 (7681): 507–11. </w:t>
      </w:r>
      <w:hyperlink r:id="rId32">
        <w:r w:rsidR="00F428CB">
          <w:rPr>
            <w:rStyle w:val="Hyperlink"/>
          </w:rPr>
          <w:t>https://doi.org/10.1038/nature24460</w:t>
        </w:r>
      </w:hyperlink>
      <w:r>
        <w:t>.</w:t>
      </w:r>
    </w:p>
    <w:p w14:paraId="0E3F5DCF" w14:textId="77777777" w:rsidR="00F428CB" w:rsidRDefault="00000000">
      <w:pPr>
        <w:pStyle w:val="Bibliography"/>
      </w:pPr>
      <w:bookmarkStart w:id="125" w:name="ref-walterson2015"/>
      <w:bookmarkEnd w:id="124"/>
      <w:r>
        <w:t xml:space="preserve">Walterson, Alyssa M., and John Stavrinides. 2015. “Pantoea: Insights into a Highly Versatile and Diverse Genus Within the Enterobacteriaceae.” </w:t>
      </w:r>
      <w:r>
        <w:rPr>
          <w:i/>
          <w:iCs/>
        </w:rPr>
        <w:t>FEMS Microbiology Reviews</w:t>
      </w:r>
      <w:r>
        <w:t xml:space="preserve"> 39 (6): 968–84. </w:t>
      </w:r>
      <w:hyperlink r:id="rId33">
        <w:r w:rsidR="00F428CB">
          <w:rPr>
            <w:rStyle w:val="Hyperlink"/>
          </w:rPr>
          <w:t>https://doi.org/10.1093/femsre/fuv027</w:t>
        </w:r>
      </w:hyperlink>
      <w:r>
        <w:t>.</w:t>
      </w:r>
    </w:p>
    <w:p w14:paraId="7A685321" w14:textId="77777777" w:rsidR="004E4E8D" w:rsidRDefault="004E4E8D">
      <w:pPr>
        <w:pStyle w:val="Bibliography"/>
      </w:pPr>
    </w:p>
    <w:p w14:paraId="061CFBFD" w14:textId="77777777" w:rsidR="004E4E8D" w:rsidRDefault="004E4E8D">
      <w:pPr>
        <w:pStyle w:val="Bibliography"/>
      </w:pPr>
    </w:p>
    <w:p w14:paraId="2F5087A6" w14:textId="4780BC70" w:rsidR="004E4E8D" w:rsidRDefault="004E4E8D">
      <w:r>
        <w:br w:type="page"/>
      </w:r>
    </w:p>
    <w:p w14:paraId="0B0BB964" w14:textId="77777777" w:rsidR="004E4E8D" w:rsidRDefault="004E4E8D" w:rsidP="004E4E8D">
      <w:pPr>
        <w:pStyle w:val="Heading3"/>
      </w:pPr>
      <w:bookmarkStart w:id="126" w:name="X7d3366be7dda14ad186038433bcc526d688a4a3"/>
      <w:r>
        <w:lastRenderedPageBreak/>
        <w:t>Plan (just for the review, NOT in final document)</w:t>
      </w:r>
    </w:p>
    <w:p w14:paraId="5BD3F79C" w14:textId="77777777" w:rsidR="004E4E8D" w:rsidRDefault="004E4E8D" w:rsidP="004E4E8D">
      <w:pPr>
        <w:pStyle w:val="FirstParagraph"/>
      </w:pPr>
      <w:r>
        <w:br/>
      </w:r>
      <w:r>
        <w:rPr>
          <w:i/>
          <w:iCs/>
        </w:rPr>
        <w:t>OUTLINE FOR DISSERTATION PLANS:</w:t>
      </w:r>
      <w:r>
        <w:br/>
      </w:r>
      <w:r>
        <w:rPr>
          <w:i/>
          <w:iCs/>
        </w:rPr>
        <w:t>Name:</w:t>
      </w:r>
      <w:r>
        <w:br/>
      </w:r>
      <w:r>
        <w:rPr>
          <w:i/>
          <w:iCs/>
        </w:rPr>
        <w:t>Title of the project:</w:t>
      </w:r>
      <w:r>
        <w:br/>
      </w:r>
      <w:r>
        <w:rPr>
          <w:i/>
          <w:iCs/>
        </w:rPr>
        <w:t>Name of the Supervisor: So we know who to send the plan to for grading!</w:t>
      </w:r>
      <w:r>
        <w:br/>
      </w:r>
      <w:r>
        <w:rPr>
          <w:i/>
          <w:iCs/>
        </w:rPr>
        <w:t>Hypothesis/ Aim: clearly state what you want to test.</w:t>
      </w:r>
      <w:r>
        <w:br/>
      </w:r>
      <w:r>
        <w:rPr>
          <w:i/>
          <w:iCs/>
        </w:rPr>
        <w:t>Abstract/ Summary: max 150 words (remember your abstract in the essay last semester). This is different</w:t>
      </w:r>
      <w:r>
        <w:br/>
      </w:r>
      <w:r>
        <w:rPr>
          <w:i/>
          <w:iCs/>
        </w:rPr>
        <w:t>from the lay summary. Include a problem statement, your intended approach, your outcomes (potential</w:t>
      </w:r>
      <w:r>
        <w:br/>
      </w:r>
      <w:r>
        <w:rPr>
          <w:i/>
          <w:iCs/>
        </w:rPr>
        <w:t>findings of your study or the outcomes of discussions with your supervisor over the approach you will take)</w:t>
      </w:r>
      <w:r>
        <w:br/>
      </w:r>
      <w:r>
        <w:rPr>
          <w:i/>
          <w:iCs/>
        </w:rPr>
        <w:t>and the implications of your study.</w:t>
      </w:r>
    </w:p>
    <w:p w14:paraId="6DCF040B" w14:textId="77777777" w:rsidR="004E4E8D" w:rsidRDefault="004E4E8D" w:rsidP="004E4E8D">
      <w:pPr>
        <w:pStyle w:val="BodyText"/>
      </w:pPr>
      <w:r>
        <w:br/>
      </w:r>
      <w:r>
        <w:rPr>
          <w:i/>
          <w:iCs/>
        </w:rPr>
        <w:t>*Introduction/ Background: What has been published so far? Why is it important to test this hypothesis/do</w:t>
      </w:r>
      <w:r>
        <w:br/>
      </w:r>
      <w:r>
        <w:rPr>
          <w:i/>
          <w:iCs/>
        </w:rPr>
        <w:t>this work?</w:t>
      </w:r>
    </w:p>
    <w:p w14:paraId="39DB1B2C" w14:textId="77777777" w:rsidR="004E4E8D" w:rsidRDefault="004E4E8D" w:rsidP="004E4E8D">
      <w:pPr>
        <w:pStyle w:val="BodyText"/>
      </w:pPr>
      <w:r>
        <w:rPr>
          <w:i/>
          <w:iCs/>
        </w:rPr>
        <w:t>Finish the introduction by stating your objective. For some more exploratory projects that use</w:t>
      </w:r>
      <w:r>
        <w:br/>
      </w:r>
      <w:r>
        <w:rPr>
          <w:i/>
          <w:iCs/>
        </w:rPr>
        <w:t>published literature as the source material &amp; the data, specific objectives might be difficult to define at this stage. Speak to your supervisor if you are unsure. 750 words.</w:t>
      </w:r>
    </w:p>
    <w:p w14:paraId="25AE4685" w14:textId="77777777" w:rsidR="004E4E8D" w:rsidRDefault="004E4E8D" w:rsidP="004E4E8D">
      <w:pPr>
        <w:pStyle w:val="BodyText"/>
      </w:pPr>
      <w:r>
        <w:br/>
      </w:r>
      <w:r>
        <w:rPr>
          <w:i/>
          <w:iCs/>
        </w:rPr>
        <w:t>†Materials and Methods: What kind of equipment will you use? What are the reagents? What methods/</w:t>
      </w:r>
      <w:r>
        <w:br/>
      </w:r>
      <w:r>
        <w:rPr>
          <w:i/>
          <w:iCs/>
        </w:rPr>
        <w:t>experimental design will you exploit? How will you collect your data? What software? Which statistical</w:t>
      </w:r>
      <w:r>
        <w:br/>
      </w:r>
      <w:r>
        <w:rPr>
          <w:i/>
          <w:iCs/>
        </w:rPr>
        <w:t>analyses? 750 words.</w:t>
      </w:r>
    </w:p>
    <w:p w14:paraId="29D4267F" w14:textId="77777777" w:rsidR="004E4E8D" w:rsidRDefault="004E4E8D" w:rsidP="004E4E8D">
      <w:pPr>
        <w:pStyle w:val="BodyText"/>
      </w:pPr>
      <w:r>
        <w:br/>
      </w:r>
      <w:r>
        <w:rPr>
          <w:i/>
          <w:iCs/>
        </w:rPr>
        <w:t>Figures and flowcharts fit in nicely into Materials and Methods. Figure titles &amp; legends do not count towards</w:t>
      </w:r>
      <w:r>
        <w:br/>
      </w:r>
      <w:r>
        <w:rPr>
          <w:i/>
          <w:iCs/>
        </w:rPr>
        <w:t>the word limit. Students undertaking literature-based meta-analyses might present some preliminary data.</w:t>
      </w:r>
      <w:r>
        <w:br/>
      </w:r>
      <w:r>
        <w:rPr>
          <w:i/>
          <w:iCs/>
        </w:rPr>
        <w:t>Methodologies vary between different subjects and different groups; get your supervisor’s help for this part.</w:t>
      </w:r>
      <w:r>
        <w:br/>
      </w:r>
      <w:r>
        <w:rPr>
          <w:i/>
          <w:iCs/>
        </w:rPr>
        <w:t>References (obviously).</w:t>
      </w:r>
    </w:p>
    <w:p w14:paraId="4AD5A93B" w14:textId="77777777" w:rsidR="004E4E8D" w:rsidRDefault="004E4E8D" w:rsidP="004E4E8D">
      <w:pPr>
        <w:pStyle w:val="BodyText"/>
      </w:pPr>
      <w:r>
        <w:br/>
      </w:r>
      <w:r>
        <w:rPr>
          <w:i/>
          <w:iCs/>
        </w:rPr>
        <w:t>†Commitment (optional; 100 words): Reflect on why you chose this project, what you expect from the project</w:t>
      </w:r>
      <w:r>
        <w:br/>
      </w:r>
      <w:r>
        <w:rPr>
          <w:i/>
          <w:iCs/>
        </w:rPr>
        <w:t>and how you would define the success or failure of the project.</w:t>
      </w:r>
      <w:r>
        <w:br/>
      </w:r>
      <w:r>
        <w:rPr>
          <w:i/>
          <w:iCs/>
        </w:rPr>
        <w:lastRenderedPageBreak/>
        <w:t>Risk Assessment form; Ethics Checklist: A key part of assessing the viability of a project is assessing the</w:t>
      </w:r>
      <w:r>
        <w:br/>
      </w:r>
      <w:r>
        <w:rPr>
          <w:i/>
          <w:iCs/>
        </w:rPr>
        <w:t>hazards &amp; risks involved. You will be carrying out the project, you need to understand these risks. Similarly,</w:t>
      </w:r>
      <w:r>
        <w:br/>
      </w:r>
      <w:r>
        <w:rPr>
          <w:i/>
          <w:iCs/>
        </w:rPr>
        <w:t>as researchers, we have a responsibility to the animals and people we work with. Because of this, failure to</w:t>
      </w:r>
      <w:r>
        <w:br/>
      </w:r>
      <w:r>
        <w:rPr>
          <w:i/>
          <w:iCs/>
        </w:rPr>
        <w:t>include either form may result in being awarded 0%. These forms do not contribute to the word count but</w:t>
      </w:r>
      <w:r>
        <w:br/>
      </w:r>
      <w:r>
        <w:rPr>
          <w:i/>
          <w:iCs/>
        </w:rPr>
        <w:t>starting the research without approved RA or ethics clearance is breaking the law and is a disciplinary offence</w:t>
      </w:r>
      <w:r>
        <w:br/>
      </w:r>
      <w:r>
        <w:rPr>
          <w:i/>
          <w:iCs/>
        </w:rPr>
        <w:t>under the university regulations.</w:t>
      </w:r>
    </w:p>
    <w:p w14:paraId="01CA2723" w14:textId="77777777" w:rsidR="004E4E8D" w:rsidRDefault="004E4E8D" w:rsidP="004E4E8D">
      <w:pPr>
        <w:pStyle w:val="Heading4"/>
      </w:pPr>
      <w:bookmarkStart w:id="127" w:name="old-abstract"/>
      <w:r>
        <w:t>old abstract</w:t>
      </w:r>
    </w:p>
    <w:p w14:paraId="434C1001" w14:textId="77777777" w:rsidR="004E4E8D" w:rsidRDefault="004E4E8D" w:rsidP="004E4E8D">
      <w:pPr>
        <w:pStyle w:val="FirstParagraph"/>
      </w:pPr>
      <w:r>
        <w:rPr>
          <w:i/>
          <w:iCs/>
        </w:rPr>
        <w:t>Bacterial genomics is a modern field with a storied history. Much research has been done in the field in recent years, however very little taps into the wealth of free genomic data held on websites like the NCBI database. On sites like these there are millions of public bacterial genomes that can be used to better understand the genetic differences and genomic makeup. This information, combined with metadata about the environment or host, can generate novel comparisons about the functional relationships between bacteria and how their evolutionary histories have developed. Previous studies have found that species can have similar microbiomes despite geographic seperation. There are many computer-based tools that can assist with this, including environments like R, the hawk supercomputer and SQL servers. There are many R packages and other online tools that can assist with this. Using all of these, novel visualisations can be made to present these findings.</w:t>
      </w:r>
    </w:p>
    <w:p w14:paraId="580EC93C" w14:textId="77777777" w:rsidR="004E4E8D" w:rsidRDefault="004E4E8D" w:rsidP="004E4E8D">
      <w:pPr>
        <w:pStyle w:val="BodyText"/>
      </w:pPr>
      <w:r>
        <w:rPr>
          <w:i/>
          <w:iCs/>
        </w:rPr>
        <w:t>(150 words) [maybe talk more specifically about microbiomes, “genomics is the tool, microbiomes are the things being researched”]</w:t>
      </w:r>
    </w:p>
    <w:p w14:paraId="4A4AEF98" w14:textId="77777777" w:rsidR="004E4E8D" w:rsidRDefault="004E4E8D" w:rsidP="004E4E8D">
      <w:pPr>
        <w:pStyle w:val="Heading3"/>
      </w:pPr>
      <w:bookmarkStart w:id="128" w:name="old-methods-section"/>
      <w:bookmarkEnd w:id="126"/>
      <w:bookmarkEnd w:id="127"/>
      <w:r>
        <w:rPr>
          <w:i/>
          <w:iCs/>
        </w:rPr>
        <w:t>old methods section</w:t>
      </w:r>
    </w:p>
    <w:p w14:paraId="37D66A2B" w14:textId="77777777" w:rsidR="004E4E8D" w:rsidRDefault="004E4E8D" w:rsidP="004E4E8D">
      <w:pPr>
        <w:pStyle w:val="FirstParagraph"/>
      </w:pPr>
      <w:r>
        <w:rPr>
          <w:i/>
          <w:iCs/>
        </w:rPr>
        <w:t xml:space="preserve">All analysis will be undertaken computationally by me using data either collected from online repositories, such as the NCBI database, or given to me by the researchers at the ECW labs in Bangor as a by-product of their research. This will involve the use of many R packages and tools on the Hawk supercomputer, operated by SCW, for example the modules </w:t>
      </w:r>
      <w:r>
        <w:rPr>
          <w:rStyle w:val="VerbatimChar"/>
          <w:i/>
          <w:iCs/>
        </w:rPr>
        <w:t>gtdb-tk/2.1.1</w:t>
      </w:r>
      <w:r>
        <w:rPr>
          <w:i/>
          <w:iCs/>
        </w:rPr>
        <w:t xml:space="preserve"> and </w:t>
      </w:r>
      <w:r>
        <w:rPr>
          <w:rStyle w:val="VerbatimChar"/>
          <w:i/>
          <w:iCs/>
        </w:rPr>
        <w:t>eggnog-mapper/2.1.12</w:t>
      </w:r>
      <w:r>
        <w:rPr>
          <w:i/>
          <w:iCs/>
        </w:rPr>
        <w:t>. This will require me to develop my skills with command-line code as well as slurm and bash scripting. There are many tools in R packages that facilitate high-quality bioinformatics, making use of these is critical for data manipulation and clear data presentation (Sepulveda 2020).</w:t>
      </w:r>
    </w:p>
    <w:p w14:paraId="37B3C631" w14:textId="77777777" w:rsidR="004E4E8D" w:rsidRDefault="004E4E8D" w:rsidP="004E4E8D">
      <w:pPr>
        <w:pStyle w:val="BodyText"/>
      </w:pPr>
      <w:r>
        <w:rPr>
          <w:i/>
          <w:iCs/>
        </w:rPr>
        <w:t xml:space="preserve">As mentioned, this project relates to a larger work conducted by Bangor Masters and Phd researchers, as such, I will be receiving the genomes of up to 100 more bacteria sampled in Bangor labs, with the associated metadata. I will then add these to my existing data-pool and rerun past research in light of this data-influx. This includes; CheckM analysis, GTDBTK analysis and eggNOG-mapper analysis. This will update the phylogenetic trees and </w:t>
      </w:r>
      <w:r>
        <w:rPr>
          <w:i/>
          <w:iCs/>
        </w:rPr>
        <w:lastRenderedPageBreak/>
        <w:t>heatmaps that already exist, and allow for a database of these samples to be made, into which I can put the associated metadata.</w:t>
      </w:r>
    </w:p>
    <w:p w14:paraId="06C72616" w14:textId="77777777" w:rsidR="004E4E8D" w:rsidRDefault="004E4E8D" w:rsidP="004E4E8D">
      <w:pPr>
        <w:pStyle w:val="BodyText"/>
      </w:pPr>
      <w:r>
        <w:rPr>
          <w:i/>
          <w:iCs/>
        </w:rPr>
        <w:t>Part of my work will be to discover and use more advanced computational applications. For example, the use of PostgreSQL for data storage, as opposed to the file system on my machine. This is to develop my skills as a bioinformatician, especially in reference to creating novel diagrams in R.</w:t>
      </w:r>
    </w:p>
    <w:p w14:paraId="210CDD21" w14:textId="77777777" w:rsidR="004E4E8D" w:rsidRDefault="004E4E8D" w:rsidP="004E4E8D">
      <w:pPr>
        <w:pStyle w:val="BodyText"/>
      </w:pPr>
      <w:r>
        <w:rPr>
          <w:i/>
          <w:iCs/>
        </w:rPr>
        <w:t>For example, a specific genera of interest, identified in 1 sample of the 10 local samples is the genus Pantoea. This is an interesting genus with a large variety of functions and relationships. Isolates from this genus have been found to have functions ranging from herbicide degridation to nitrogen fixation to antibiotic production. Samples have been found in hospitals, suggesting a possible link to disease in some capacity, this could make this genera interesting from a Chytridiomycosis point of view. An understanding of this genus could be beneficial for future research in the area (Walterson and Stavrinides 2015). Another genera of interest is Sphingomonas, samples have been found to be beneficial to host plant health, with little known about the genomics and internal mechanisms of how they produce these benefits (Asaf et al. 2020).</w:t>
      </w:r>
    </w:p>
    <w:p w14:paraId="058C0B3E" w14:textId="77777777" w:rsidR="004E4E8D" w:rsidRDefault="004E4E8D" w:rsidP="004E4E8D">
      <w:pPr>
        <w:pStyle w:val="BodyText"/>
      </w:pPr>
      <w:r>
        <w:rPr>
          <w:i/>
          <w:iCs/>
        </w:rPr>
        <w:t>The discovery of novel avenues of discovery will be important to this project. Requiring me to study the literature surrounding bacterial genomics thoroughly to find more methods. For example, the chemical violacein is important in chytridiomycosis defence (Becker et al. 2009), thus, I can look to identify it in the online samples, in order to create a distribution or possible evolutionary history of the gene that codes for this chemical.</w:t>
      </w:r>
    </w:p>
    <w:p w14:paraId="6897EB3D" w14:textId="77777777" w:rsidR="004E4E8D" w:rsidRDefault="004E4E8D" w:rsidP="004E4E8D">
      <w:pPr>
        <w:pStyle w:val="BodyText"/>
      </w:pPr>
      <w:r>
        <w:rPr>
          <w:i/>
          <w:iCs/>
        </w:rPr>
        <w:t>There is a wealth of data surrounding the public samples, for example, location data can feed the creation of maps that identify the source location of the samples, and figures can be created surrounding the host they were sampled from, these fields can then also feed secondary analysis, such as how samples from e.g. Europe and Africa differ.</w:t>
      </w:r>
    </w:p>
    <w:p w14:paraId="27287953" w14:textId="77777777" w:rsidR="004E4E8D" w:rsidRDefault="004E4E8D" w:rsidP="004E4E8D">
      <w:pPr>
        <w:pStyle w:val="BodyText"/>
      </w:pPr>
      <w:r>
        <w:rPr>
          <w:i/>
          <w:iCs/>
        </w:rPr>
        <w:t>Further public analysis will include intra-specific comparisons of genera inside families where more than 1 Bangor sample has been identified, i.e. Sphingomonas and Microbacterium, these will help illuminate how the genera inside these families differ from each other. This will be a simple, if time consuming, process, as the analysis pipeline has already been created, the new public samples just need to be processed.</w:t>
      </w:r>
    </w:p>
    <w:p w14:paraId="56C329C9" w14:textId="77777777" w:rsidR="004E4E8D" w:rsidRDefault="004E4E8D" w:rsidP="004E4E8D">
      <w:pPr>
        <w:pStyle w:val="BodyText"/>
      </w:pPr>
      <w:r>
        <w:rPr>
          <w:i/>
          <w:iCs/>
        </w:rPr>
        <w:t xml:space="preserve">The data is downloaded directly off of the NCBI and KEGG websites, this then feeds into a data-analysis pipeline that processes the raw genomes in .fasta format through eggNOG-mapper, these are then run through the </w:t>
      </w:r>
      <w:r>
        <w:rPr>
          <w:rStyle w:val="VerbatimChar"/>
          <w:i/>
          <w:iCs/>
        </w:rPr>
        <w:t>enrichKO</w:t>
      </w:r>
      <w:r>
        <w:rPr>
          <w:i/>
          <w:iCs/>
        </w:rPr>
        <w:t xml:space="preserve"> package in R to find the KEGG map-ids, which, after further processing in R, can then be turned into heatmaps to identify important pathways in these groups, grouping by the genera. This is taken to mean any pathway where there is more than 80% enrichment in one group and less than 50% in the others. The use of the R package </w:t>
      </w:r>
      <w:r>
        <w:rPr>
          <w:rStyle w:val="VerbatimChar"/>
          <w:i/>
          <w:iCs/>
        </w:rPr>
        <w:t>GTDB-TK</w:t>
      </w:r>
      <w:r>
        <w:rPr>
          <w:i/>
          <w:iCs/>
        </w:rPr>
        <w:t xml:space="preserve"> can also be used to create phylogenetic trees in R. Metadata is also downloaded off of both sites to help with clarity in the visuals, as well as providing further avenues of study. Once the important genes are identified, then the </w:t>
      </w:r>
      <w:r>
        <w:rPr>
          <w:i/>
          <w:iCs/>
        </w:rPr>
        <w:lastRenderedPageBreak/>
        <w:t>implications of those pathways in reference to the bacterial community and host can be illuminated.</w:t>
      </w:r>
    </w:p>
    <w:p w14:paraId="1826EC8C" w14:textId="77777777" w:rsidR="004E4E8D" w:rsidRDefault="004E4E8D" w:rsidP="004E4E8D">
      <w:pPr>
        <w:pStyle w:val="BodyText"/>
      </w:pPr>
      <w:r>
        <w:rPr>
          <w:i/>
          <w:iCs/>
        </w:rPr>
        <w:t>(723)</w:t>
      </w:r>
    </w:p>
    <w:p w14:paraId="284D793F" w14:textId="77777777" w:rsidR="004E4E8D" w:rsidRDefault="004E4E8D" w:rsidP="004E4E8D">
      <w:pPr>
        <w:pStyle w:val="BodyText"/>
      </w:pPr>
      <w:r>
        <w:rPr>
          <w:i/>
          <w:iCs/>
        </w:rPr>
        <w:t>Poison dart frogs were chosen for this because other research was already being conducted on them by Bangor researchers, so the sequenced bacterial MAGs were available for me to conduct secondary analysis on. They are also convenient due to the importance of microbiomes to life, the skin of amphibians is especially important, due to its use as a site for respiration, thus the microbiome therein should have important interactions with the host. This research could have implications for developing methods for combating chytridiomycosis infection in these animals. For example, the relationship between microbiome and fungal infection is not simple, and past research into probiotic solutions has had issues, so a greater understanding could help develop novel solutions or reveal more about existing processes (McKnight et al. 2022).</w:t>
      </w:r>
    </w:p>
    <w:p w14:paraId="3F313D2E" w14:textId="77777777" w:rsidR="004E4E8D" w:rsidRDefault="004E4E8D" w:rsidP="004E4E8D">
      <w:pPr>
        <w:pStyle w:val="BodyText"/>
      </w:pPr>
      <w:r>
        <w:rPr>
          <w:i/>
          <w:iCs/>
        </w:rPr>
        <w:t>This study shares methods with a previous analysis involving E coli, which similarly used the wealth of publically available samples to do analysis with bioinformatics (Edwards and Holt 2013). An understanding of their relationships with their skin microbiomes, and the interspecific functions, variation and competition therein, through funcitonal genomics might give us a better idea of how these often cryptic animals fit into their niches in their environment. This could help us develop plans to protect them from dangers such as chytridiomycosis through a deeper understanding of the underlying mechanisms at play, as well as a potential host of novel information generated surrounding these mysterious microbiomes and possibly inspiring more scientists to follow on from this study. This will include analyses using public data, a lesser-used methodology in the area, this has the benefit that analysis can be done faster than with traditional methods, as the repositories contain years worth of data that is almost immediately accessible. This project could have real-world impacts on the future study of microbiome genomics.</w:t>
      </w:r>
    </w:p>
    <w:p w14:paraId="5F04D8A3" w14:textId="77777777" w:rsidR="004E4E8D" w:rsidRDefault="004E4E8D" w:rsidP="004E4E8D">
      <w:pPr>
        <w:pStyle w:val="BodyText"/>
      </w:pPr>
      <w:r>
        <w:rPr>
          <w:i/>
          <w:iCs/>
        </w:rPr>
        <w:t>(feel like this should be methods, but where?)</w:t>
      </w:r>
    </w:p>
    <w:bookmarkEnd w:id="107"/>
    <w:bookmarkEnd w:id="109"/>
    <w:bookmarkEnd w:id="125"/>
    <w:bookmarkEnd w:id="128"/>
    <w:p w14:paraId="30C9EED4" w14:textId="77777777" w:rsidR="004E4E8D" w:rsidRDefault="004E4E8D">
      <w:pPr>
        <w:pStyle w:val="Bibliography"/>
      </w:pPr>
    </w:p>
    <w:sectPr w:rsidR="004E4E8D">
      <w:headerReference w:type="default" r:id="rId34"/>
      <w:footerReference w:type="default" r:id="rId3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Comeault (Staff)" w:date="2025-04-06T10:26:00Z" w:initials="AC(">
    <w:p w14:paraId="276DFAE3" w14:textId="77777777" w:rsidR="006974A1" w:rsidRDefault="006974A1" w:rsidP="006974A1">
      <w:r>
        <w:rPr>
          <w:rStyle w:val="CommentReference"/>
        </w:rPr>
        <w:annotationRef/>
      </w:r>
      <w:r>
        <w:rPr>
          <w:sz w:val="20"/>
          <w:szCs w:val="20"/>
        </w:rPr>
        <w:t>For titles, rather than a description of what you will do, try and focus on what you will test: One suggestion is: “Functional variation among the bacteria that comprise host-associated microbiomes”</w:t>
      </w:r>
    </w:p>
  </w:comment>
  <w:comment w:id="1" w:author="Toby Nunn" w:date="2025-04-06T17:28:00Z" w:initials="TN">
    <w:p w14:paraId="4B63834B" w14:textId="77777777" w:rsidR="0015537B" w:rsidRDefault="0015537B" w:rsidP="0015537B">
      <w:pPr>
        <w:pStyle w:val="CommentText"/>
      </w:pPr>
      <w:r>
        <w:rPr>
          <w:rStyle w:val="CommentReference"/>
        </w:rPr>
        <w:annotationRef/>
      </w:r>
      <w:r>
        <w:rPr>
          <w:lang w:val="en-GB"/>
        </w:rPr>
        <w:t>Possible alternatives:</w:t>
      </w:r>
    </w:p>
    <w:p w14:paraId="43B0B581" w14:textId="77777777" w:rsidR="0015537B" w:rsidRDefault="0015537B" w:rsidP="0015537B">
      <w:pPr>
        <w:pStyle w:val="CommentText"/>
      </w:pPr>
      <w:r>
        <w:rPr>
          <w:lang w:val="en-GB"/>
        </w:rPr>
        <w:t>An examination of bacterial interaction in host associated microbiomes</w:t>
      </w:r>
    </w:p>
    <w:p w14:paraId="6D2FE6DC" w14:textId="77777777" w:rsidR="0015537B" w:rsidRDefault="0015537B" w:rsidP="0015537B">
      <w:pPr>
        <w:pStyle w:val="CommentText"/>
      </w:pPr>
    </w:p>
    <w:p w14:paraId="61B86D52" w14:textId="77777777" w:rsidR="0015537B" w:rsidRDefault="0015537B" w:rsidP="0015537B">
      <w:pPr>
        <w:pStyle w:val="CommentText"/>
      </w:pPr>
      <w:r>
        <w:rPr>
          <w:lang w:val="en-GB"/>
        </w:rPr>
        <w:t>Functional variation among bacteria and the impact of this in a microbiome</w:t>
      </w:r>
    </w:p>
    <w:p w14:paraId="7B46D61A" w14:textId="77777777" w:rsidR="0015537B" w:rsidRDefault="0015537B" w:rsidP="0015537B">
      <w:pPr>
        <w:pStyle w:val="CommentText"/>
      </w:pPr>
    </w:p>
    <w:p w14:paraId="67909230" w14:textId="77777777" w:rsidR="0015537B" w:rsidRDefault="0015537B" w:rsidP="0015537B">
      <w:pPr>
        <w:pStyle w:val="CommentText"/>
      </w:pPr>
      <w:r>
        <w:rPr>
          <w:lang w:val="en-GB"/>
        </w:rPr>
        <w:t>Bacteria do the darndest things</w:t>
      </w:r>
    </w:p>
    <w:p w14:paraId="2B8CA4FB" w14:textId="77777777" w:rsidR="0015537B" w:rsidRDefault="0015537B" w:rsidP="0015537B">
      <w:pPr>
        <w:pStyle w:val="CommentText"/>
      </w:pPr>
    </w:p>
  </w:comment>
  <w:comment w:id="2" w:author="Toby Nunn" w:date="2025-04-07T10:34:00Z" w:initials="TN">
    <w:p w14:paraId="63DBEAAB" w14:textId="77777777" w:rsidR="005B1D0F" w:rsidRDefault="005B1D0F" w:rsidP="005B1D0F">
      <w:pPr>
        <w:pStyle w:val="CommentText"/>
      </w:pPr>
      <w:r>
        <w:rPr>
          <w:rStyle w:val="CommentReference"/>
        </w:rPr>
        <w:annotationRef/>
      </w:r>
      <w:r>
        <w:rPr>
          <w:lang w:val="en-GB"/>
        </w:rPr>
        <w:t>I so far cant think of anything that can top his suggestion, I am really bad with titles</w:t>
      </w:r>
    </w:p>
  </w:comment>
  <w:comment w:id="3" w:author="Toby Nunn" w:date="2025-04-07T10:44:00Z" w:initials="TN">
    <w:p w14:paraId="3C2E2106" w14:textId="77777777" w:rsidR="00E1127B" w:rsidRDefault="00E1127B" w:rsidP="00E1127B">
      <w:pPr>
        <w:pStyle w:val="CommentText"/>
      </w:pPr>
      <w:r>
        <w:rPr>
          <w:rStyle w:val="CommentReference"/>
        </w:rPr>
        <w:annotationRef/>
      </w:r>
      <w:r>
        <w:rPr>
          <w:lang w:val="en-GB"/>
        </w:rPr>
        <w:t>COMPLETED</w:t>
      </w:r>
    </w:p>
  </w:comment>
  <w:comment w:id="4" w:author="Toby Nunn" w:date="2025-04-07T10:50:00Z" w:initials="TN">
    <w:p w14:paraId="5A6DDB3B" w14:textId="77777777" w:rsidR="00E1127B" w:rsidRDefault="00E1127B" w:rsidP="00E1127B">
      <w:pPr>
        <w:pStyle w:val="CommentText"/>
      </w:pPr>
      <w:r>
        <w:rPr>
          <w:rStyle w:val="CommentReference"/>
        </w:rPr>
        <w:annotationRef/>
      </w:r>
      <w:r>
        <w:rPr>
          <w:lang w:val="en-GB"/>
        </w:rPr>
        <w:t>CLOSED - I found one I liked, it is a slight reword, but I think adds enough</w:t>
      </w:r>
    </w:p>
  </w:comment>
  <w:comment w:id="9" w:author="Aaron Comeault (Staff)" w:date="2025-04-06T10:27:00Z" w:initials="AC(">
    <w:p w14:paraId="29D014CE" w14:textId="532CDB35" w:rsidR="006974A1" w:rsidRDefault="006974A1" w:rsidP="006974A1">
      <w:r>
        <w:rPr>
          <w:rStyle w:val="CommentReference"/>
        </w:rPr>
        <w:annotationRef/>
      </w:r>
      <w:r>
        <w:rPr>
          <w:sz w:val="20"/>
          <w:szCs w:val="20"/>
        </w:rPr>
        <w:t>My suggestion would be to cut it into two aims (don’t have to only have one!):</w:t>
      </w:r>
    </w:p>
    <w:p w14:paraId="2EBAE779" w14:textId="77777777" w:rsidR="006974A1" w:rsidRDefault="006974A1" w:rsidP="006974A1">
      <w:r>
        <w:rPr>
          <w:sz w:val="20"/>
          <w:szCs w:val="20"/>
        </w:rPr>
        <w:t>Aim 1: determine whether bacterial genera living on or in different hosts have different genomic functional capacities.</w:t>
      </w:r>
    </w:p>
    <w:p w14:paraId="0B89992D" w14:textId="77777777" w:rsidR="006974A1" w:rsidRDefault="006974A1" w:rsidP="006974A1">
      <w:r>
        <w:rPr>
          <w:sz w:val="20"/>
          <w:szCs w:val="20"/>
        </w:rPr>
        <w:t>Aim 2: determine whether different bacterial taxa (genera or families) differ in their predicted functional capacity independent of their host environment.</w:t>
      </w:r>
    </w:p>
  </w:comment>
  <w:comment w:id="10" w:author="Toby Nunn" w:date="2025-04-06T17:29:00Z" w:initials="TN">
    <w:p w14:paraId="4BD9AB4F" w14:textId="77777777" w:rsidR="0015537B" w:rsidRDefault="0015537B" w:rsidP="0015537B">
      <w:pPr>
        <w:pStyle w:val="CommentText"/>
      </w:pPr>
      <w:r>
        <w:rPr>
          <w:rStyle w:val="CommentReference"/>
        </w:rPr>
        <w:annotationRef/>
      </w:r>
      <w:r>
        <w:rPr>
          <w:lang w:val="en-GB"/>
        </w:rPr>
        <w:t>I like this, not sure what else I can do as I have been stuck on this for a while</w:t>
      </w:r>
    </w:p>
  </w:comment>
  <w:comment w:id="11" w:author="Toby Nunn" w:date="2025-04-07T10:47:00Z" w:initials="TN">
    <w:p w14:paraId="528BB26C" w14:textId="77777777" w:rsidR="00E1127B" w:rsidRDefault="00E1127B" w:rsidP="00E1127B">
      <w:pPr>
        <w:pStyle w:val="CommentText"/>
      </w:pPr>
      <w:r>
        <w:rPr>
          <w:rStyle w:val="CommentReference"/>
        </w:rPr>
        <w:annotationRef/>
      </w:r>
      <w:r>
        <w:rPr>
          <w:lang w:val="en-GB"/>
        </w:rPr>
        <w:t>OPEN - I currently am using his, but I think I should change something, will circle back after some thinking</w:t>
      </w:r>
    </w:p>
  </w:comment>
  <w:comment w:id="12" w:author="Toby Nunn" w:date="2025-04-08T10:08:00Z" w:initials="TN">
    <w:p w14:paraId="2E334454" w14:textId="77777777" w:rsidR="00275887" w:rsidRDefault="00275887" w:rsidP="00275887">
      <w:pPr>
        <w:pStyle w:val="CommentText"/>
      </w:pPr>
      <w:r>
        <w:rPr>
          <w:rStyle w:val="CommentReference"/>
        </w:rPr>
        <w:annotationRef/>
      </w:r>
      <w:r>
        <w:rPr>
          <w:lang w:val="en-GB"/>
        </w:rPr>
        <w:t>CLOSED - that’s fine, need to save time</w:t>
      </w:r>
    </w:p>
  </w:comment>
  <w:comment w:id="13" w:author="Aaron Comeault (Staff)" w:date="2025-04-06T10:31:00Z" w:initials="AC(">
    <w:p w14:paraId="0E75A999" w14:textId="3C665461" w:rsidR="006974A1" w:rsidRDefault="006974A1" w:rsidP="006974A1">
      <w:r>
        <w:rPr>
          <w:rStyle w:val="CommentReference"/>
        </w:rPr>
        <w:annotationRef/>
      </w:r>
      <w:r>
        <w:rPr>
          <w:sz w:val="20"/>
          <w:szCs w:val="20"/>
        </w:rPr>
        <w:t>This would be really cool, but I think quite challenging. If you’ve identified a method to do this below, I’m happy with it,  but I wonder if it’s setting too high of a bar.</w:t>
      </w:r>
    </w:p>
  </w:comment>
  <w:comment w:id="14" w:author="Toby Nunn" w:date="2025-04-06T17:31:00Z" w:initials="TN">
    <w:p w14:paraId="1C3F3862" w14:textId="77777777" w:rsidR="0015537B" w:rsidRDefault="0015537B" w:rsidP="0015537B">
      <w:pPr>
        <w:pStyle w:val="CommentText"/>
      </w:pPr>
      <w:r>
        <w:rPr>
          <w:rStyle w:val="CommentReference"/>
        </w:rPr>
        <w:annotationRef/>
      </w:r>
      <w:r>
        <w:rPr>
          <w:lang w:val="en-GB"/>
        </w:rPr>
        <w:t>Yeah, that one is too broad, maybe something to make more specific and add, but too hard for a stand alone thing, but he says its cool, I wanna do cool shit, maybe I can look into this</w:t>
      </w:r>
    </w:p>
  </w:comment>
  <w:comment w:id="15" w:author="Toby Nunn" w:date="2025-04-07T10:48:00Z" w:initials="TN">
    <w:p w14:paraId="5F9C2558" w14:textId="77777777" w:rsidR="00E1127B" w:rsidRDefault="00E1127B" w:rsidP="00E1127B">
      <w:pPr>
        <w:pStyle w:val="CommentText"/>
      </w:pPr>
      <w:r>
        <w:rPr>
          <w:rStyle w:val="CommentReference"/>
        </w:rPr>
        <w:annotationRef/>
      </w:r>
      <w:r>
        <w:rPr>
          <w:lang w:val="en-GB"/>
        </w:rPr>
        <w:t>OPEN - I wanna do this, but how? I mean, it doesn’t need to be in the plan for me to do</w:t>
      </w:r>
    </w:p>
  </w:comment>
  <w:comment w:id="16" w:author="Toby Nunn" w:date="2025-04-07T10:50:00Z" w:initials="TN">
    <w:p w14:paraId="459A99FA" w14:textId="77777777" w:rsidR="00E1127B" w:rsidRDefault="00E1127B" w:rsidP="00E1127B">
      <w:pPr>
        <w:pStyle w:val="CommentText"/>
      </w:pPr>
      <w:r>
        <w:rPr>
          <w:rStyle w:val="CommentReference"/>
        </w:rPr>
        <w:annotationRef/>
      </w:r>
      <w:r>
        <w:rPr>
          <w:lang w:val="en-GB"/>
        </w:rPr>
        <w:t>CLOSED - its in the trello as a stretch goal, researching this would take too long and putting a “maybe” in an aim would be bad</w:t>
      </w:r>
    </w:p>
  </w:comment>
  <w:comment w:id="18" w:author="Aaron Comeault (Staff)" w:date="2025-04-06T10:33:00Z" w:initials="AC(">
    <w:p w14:paraId="4DC976B3" w14:textId="3D5512CE" w:rsidR="006974A1" w:rsidRDefault="006974A1" w:rsidP="006974A1">
      <w:r>
        <w:rPr>
          <w:rStyle w:val="CommentReference"/>
        </w:rPr>
        <w:annotationRef/>
      </w:r>
      <w:r>
        <w:rPr>
          <w:sz w:val="20"/>
          <w:szCs w:val="20"/>
        </w:rPr>
        <w:t>When using phrases like this, try and be specific and say the ways. You did just say “cooperate and compete”, so could just end the sentence there.</w:t>
      </w:r>
    </w:p>
  </w:comment>
  <w:comment w:id="19" w:author="Toby Nunn" w:date="2025-04-06T17:33:00Z" w:initials="TN">
    <w:p w14:paraId="6B74AEAC" w14:textId="77777777" w:rsidR="0015537B" w:rsidRDefault="0015537B" w:rsidP="0015537B">
      <w:pPr>
        <w:pStyle w:val="CommentText"/>
      </w:pPr>
      <w:r>
        <w:rPr>
          <w:rStyle w:val="CommentReference"/>
        </w:rPr>
        <w:annotationRef/>
      </w:r>
      <w:r>
        <w:rPr>
          <w:lang w:val="en-GB"/>
        </w:rPr>
        <w:t>Yeah, cut that bit, I think explaining that would make that sentence too much of the focus</w:t>
      </w:r>
    </w:p>
  </w:comment>
  <w:comment w:id="20" w:author="Toby Nunn" w:date="2025-04-07T10:53:00Z" w:initials="TN">
    <w:p w14:paraId="4D8C2A37" w14:textId="77777777" w:rsidR="00E1127B" w:rsidRDefault="00E1127B" w:rsidP="00E1127B">
      <w:pPr>
        <w:pStyle w:val="CommentText"/>
      </w:pPr>
      <w:r>
        <w:rPr>
          <w:rStyle w:val="CommentReference"/>
        </w:rPr>
        <w:annotationRef/>
      </w:r>
      <w:r>
        <w:rPr>
          <w:lang w:val="en-GB"/>
        </w:rPr>
        <w:t>LATCHED - “bacteria exhibit cooperative and antagonistic relationships.” its simpler, but I wonder if its right, if I have excess space at the end I can add specifics here, have a quick look later</w:t>
      </w:r>
    </w:p>
  </w:comment>
  <w:comment w:id="22" w:author="Toby Nunn" w:date="2025-04-06T17:36:00Z" w:initials="TN">
    <w:p w14:paraId="0E09057F" w14:textId="55C8E64C" w:rsidR="0015537B" w:rsidRDefault="0015537B" w:rsidP="0015537B">
      <w:pPr>
        <w:pStyle w:val="CommentText"/>
      </w:pPr>
      <w:r>
        <w:rPr>
          <w:rStyle w:val="CommentReference"/>
        </w:rPr>
        <w:annotationRef/>
      </w:r>
      <w:r>
        <w:rPr>
          <w:lang w:val="en-GB"/>
        </w:rPr>
        <w:t>He added this text, need to put it in the qmd, do same for any other underlined or stuck-through text</w:t>
      </w:r>
    </w:p>
  </w:comment>
  <w:comment w:id="23" w:author="Toby Nunn" w:date="2025-04-07T10:55:00Z" w:initials="TN">
    <w:p w14:paraId="0CC23BB6" w14:textId="77777777" w:rsidR="005B0E0F" w:rsidRDefault="005B0E0F" w:rsidP="005B0E0F">
      <w:pPr>
        <w:pStyle w:val="CommentText"/>
      </w:pPr>
      <w:r>
        <w:rPr>
          <w:rStyle w:val="CommentReference"/>
        </w:rPr>
        <w:annotationRef/>
      </w:r>
      <w:r>
        <w:rPr>
          <w:lang w:val="en-GB"/>
        </w:rPr>
        <w:t>OPEN - im definitely gonna miss something on the first pass</w:t>
      </w:r>
    </w:p>
  </w:comment>
  <w:comment w:id="27" w:author="Aaron Comeault (Staff)" w:date="2025-04-06T10:36:00Z" w:initials="AC(">
    <w:p w14:paraId="5985BCE0" w14:textId="744066FE" w:rsidR="006974A1" w:rsidRDefault="006974A1" w:rsidP="006974A1">
      <w:r>
        <w:rPr>
          <w:rStyle w:val="CommentReference"/>
        </w:rPr>
        <w:annotationRef/>
      </w:r>
      <w:r>
        <w:rPr>
          <w:sz w:val="20"/>
          <w:szCs w:val="20"/>
        </w:rPr>
        <w:t>There are quite a few actually. You could rephrase this to say something about how publicly available genomic resources are important datasets that can be leveraged to test functional differences among bacterial species and the environments they live in.</w:t>
      </w:r>
    </w:p>
  </w:comment>
  <w:comment w:id="28" w:author="Toby Nunn" w:date="2025-04-06T17:37:00Z" w:initials="TN">
    <w:p w14:paraId="1086F953" w14:textId="77777777" w:rsidR="0015537B" w:rsidRDefault="0015537B" w:rsidP="0015537B">
      <w:pPr>
        <w:pStyle w:val="CommentText"/>
      </w:pPr>
      <w:r>
        <w:rPr>
          <w:rStyle w:val="CommentReference"/>
        </w:rPr>
        <w:annotationRef/>
      </w:r>
      <w:r>
        <w:rPr>
          <w:lang w:val="en-GB"/>
        </w:rPr>
        <w:t>Yeah, should be a simple reword, I was trying to be too dramatic</w:t>
      </w:r>
    </w:p>
  </w:comment>
  <w:comment w:id="29" w:author="Toby Nunn" w:date="2025-04-07T11:03:00Z" w:initials="TN">
    <w:p w14:paraId="3B934344" w14:textId="77777777" w:rsidR="005B0E0F" w:rsidRDefault="005B0E0F" w:rsidP="005B0E0F">
      <w:pPr>
        <w:pStyle w:val="CommentText"/>
      </w:pPr>
      <w:r>
        <w:rPr>
          <w:rStyle w:val="CommentReference"/>
        </w:rPr>
        <w:annotationRef/>
      </w:r>
      <w:r>
        <w:rPr>
          <w:lang w:val="en-GB"/>
        </w:rPr>
        <w:t>LATCHED - reworded, combined sentences 1 and 2 into one thing, I like it, but it aint perfect, I overdid it on the water again, so come back for a quick look later</w:t>
      </w:r>
    </w:p>
  </w:comment>
  <w:comment w:id="30" w:author="Aaron Comeault (Staff)" w:date="2025-04-06T10:37:00Z" w:initials="AC(">
    <w:p w14:paraId="7695DEC1" w14:textId="5EDECB97" w:rsidR="005E617E" w:rsidRDefault="005E617E" w:rsidP="005E617E">
      <w:r>
        <w:rPr>
          <w:rStyle w:val="CommentReference"/>
        </w:rPr>
        <w:annotationRef/>
      </w:r>
      <w:r>
        <w:rPr>
          <w:sz w:val="20"/>
          <w:szCs w:val="20"/>
        </w:rPr>
        <w:t>Be clear about the use of “interact” - do you mean bacteria-bacteria interactions? Or how the bacteria interact with their host?</w:t>
      </w:r>
    </w:p>
  </w:comment>
  <w:comment w:id="31" w:author="Toby Nunn" w:date="2025-04-06T17:37:00Z" w:initials="TN">
    <w:p w14:paraId="15382418" w14:textId="77777777" w:rsidR="0015537B" w:rsidRDefault="0015537B" w:rsidP="0015537B">
      <w:pPr>
        <w:pStyle w:val="CommentText"/>
      </w:pPr>
      <w:r>
        <w:rPr>
          <w:rStyle w:val="CommentReference"/>
        </w:rPr>
        <w:annotationRef/>
      </w:r>
      <w:r>
        <w:rPr>
          <w:lang w:val="en-GB"/>
        </w:rPr>
        <w:t>Yeah, maybe something like “ways different species of bacteria interact in the microbiome” or smth</w:t>
      </w:r>
    </w:p>
  </w:comment>
  <w:comment w:id="32" w:author="Toby Nunn" w:date="2025-04-07T11:03:00Z" w:initials="TN">
    <w:p w14:paraId="4D2A98F1" w14:textId="77777777" w:rsidR="005B0E0F" w:rsidRDefault="005B0E0F" w:rsidP="005B0E0F">
      <w:pPr>
        <w:pStyle w:val="CommentText"/>
      </w:pPr>
      <w:r>
        <w:rPr>
          <w:rStyle w:val="CommentReference"/>
        </w:rPr>
        <w:annotationRef/>
      </w:r>
      <w:r>
        <w:rPr>
          <w:lang w:val="en-GB"/>
        </w:rPr>
        <w:t>CLOSED - when I did the last one I got rid of that, replaced it with something more specific</w:t>
      </w:r>
    </w:p>
  </w:comment>
  <w:comment w:id="33" w:author="Aaron Comeault (Staff)" w:date="2025-04-06T10:40:00Z" w:initials="AC(">
    <w:p w14:paraId="6E826F15" w14:textId="3ED5C369" w:rsidR="005E617E" w:rsidRDefault="005E617E" w:rsidP="005E617E">
      <w:r>
        <w:rPr>
          <w:rStyle w:val="CommentReference"/>
        </w:rPr>
        <w:annotationRef/>
      </w:r>
      <w:r>
        <w:rPr>
          <w:sz w:val="20"/>
          <w:szCs w:val="20"/>
        </w:rPr>
        <w:t>Be a bit more specific if you can:</w:t>
      </w:r>
    </w:p>
    <w:p w14:paraId="02E0168E" w14:textId="77777777" w:rsidR="005E617E" w:rsidRDefault="005E617E" w:rsidP="005E617E">
      <w:r>
        <w:rPr>
          <w:sz w:val="20"/>
          <w:szCs w:val="20"/>
        </w:rPr>
        <w:t>You’re going to annotate genes in the genomes on multiple strains of bacteria and look for functional differences among them. For example, using KEGG and COG. Say that - it gets across what your data and analyses actually look like.</w:t>
      </w:r>
    </w:p>
  </w:comment>
  <w:comment w:id="34" w:author="Toby Nunn" w:date="2025-04-06T17:39:00Z" w:initials="TN">
    <w:p w14:paraId="338D6C4B" w14:textId="77777777" w:rsidR="00A90ED5" w:rsidRDefault="00A90ED5" w:rsidP="00A90ED5">
      <w:pPr>
        <w:pStyle w:val="CommentText"/>
      </w:pPr>
      <w:r>
        <w:rPr>
          <w:rStyle w:val="CommentReference"/>
        </w:rPr>
        <w:annotationRef/>
      </w:r>
      <w:r>
        <w:rPr>
          <w:lang w:val="en-GB"/>
        </w:rPr>
        <w:t>Ok, might be hard from a word count perspective, but yeah, sounds like a good change</w:t>
      </w:r>
    </w:p>
  </w:comment>
  <w:comment w:id="35" w:author="Toby Nunn" w:date="2025-04-07T11:12:00Z" w:initials="TN">
    <w:p w14:paraId="4340400B" w14:textId="77777777" w:rsidR="00D617E5" w:rsidRDefault="00D617E5" w:rsidP="00D617E5">
      <w:pPr>
        <w:pStyle w:val="CommentText"/>
      </w:pPr>
      <w:r>
        <w:rPr>
          <w:rStyle w:val="CommentReference"/>
        </w:rPr>
        <w:annotationRef/>
      </w:r>
      <w:r>
        <w:rPr>
          <w:lang w:val="en-GB"/>
        </w:rPr>
        <w:t>LATCHED - I basically reworked this bit, on exactly 150 words, missing the stuff about testing hypotheses about how this might affect host organisms, but I don’t think that’s vital stuff anyway</w:t>
      </w:r>
    </w:p>
  </w:comment>
  <w:comment w:id="36" w:author="Aaron Comeault (Staff)" w:date="2025-04-06T10:38:00Z" w:initials="AC(">
    <w:p w14:paraId="0319C26C" w14:textId="042E8354" w:rsidR="005E617E" w:rsidRDefault="005E617E" w:rsidP="005E617E">
      <w:r>
        <w:rPr>
          <w:rStyle w:val="CommentReference"/>
        </w:rPr>
        <w:annotationRef/>
      </w:r>
      <w:r>
        <w:rPr>
          <w:sz w:val="20"/>
          <w:szCs w:val="20"/>
        </w:rPr>
        <w:t>Avoid focusing on the computational environments you’ll use: it doesn’t really matter if you use R, python, C++, bash, etc. What matters is the methods / analyses you’ll use, and the hypotheses you’ll test.</w:t>
      </w:r>
    </w:p>
  </w:comment>
  <w:comment w:id="37" w:author="Toby Nunn" w:date="2025-04-06T17:39:00Z" w:initials="TN">
    <w:p w14:paraId="316F0B5F" w14:textId="77777777" w:rsidR="00A90ED5" w:rsidRDefault="00A90ED5" w:rsidP="00A90ED5">
      <w:pPr>
        <w:pStyle w:val="CommentText"/>
      </w:pPr>
      <w:r>
        <w:rPr>
          <w:rStyle w:val="CommentReference"/>
        </w:rPr>
        <w:annotationRef/>
      </w:r>
      <w:r>
        <w:rPr>
          <w:lang w:val="en-GB"/>
        </w:rPr>
        <w:t>Cool, can cut these words to make room for the before addition (more on methods, less on the where)</w:t>
      </w:r>
    </w:p>
  </w:comment>
  <w:comment w:id="38" w:author="Toby Nunn" w:date="2025-04-07T14:34:00Z" w:initials="TN">
    <w:p w14:paraId="51AEF89B" w14:textId="77777777" w:rsidR="00D10A78" w:rsidRDefault="00D10A78" w:rsidP="00D10A78">
      <w:pPr>
        <w:pStyle w:val="CommentText"/>
      </w:pPr>
      <w:r>
        <w:rPr>
          <w:rStyle w:val="CommentReference"/>
        </w:rPr>
        <w:annotationRef/>
      </w:r>
      <w:r>
        <w:rPr>
          <w:lang w:val="en-GB"/>
        </w:rPr>
        <w:t>CLOSED - removed in the remodel</w:t>
      </w:r>
    </w:p>
  </w:comment>
  <w:comment w:id="45" w:author="Aaron Comeault (Staff)" w:date="2025-04-06T10:42:00Z" w:initials="AC(">
    <w:p w14:paraId="2215AC3B" w14:textId="220DA125" w:rsidR="00E01A43" w:rsidRDefault="00E01A43" w:rsidP="00E01A43">
      <w:r>
        <w:rPr>
          <w:rStyle w:val="CommentReference"/>
        </w:rPr>
        <w:annotationRef/>
      </w:r>
      <w:r>
        <w:rPr>
          <w:sz w:val="20"/>
          <w:szCs w:val="20"/>
        </w:rPr>
        <w:t>Taxa rather than phyla? I’m not 100% sure what you’re saying here.</w:t>
      </w:r>
    </w:p>
  </w:comment>
  <w:comment w:id="46" w:author="Toby Nunn" w:date="2025-04-07T09:48:00Z" w:initials="TN">
    <w:p w14:paraId="179BCD0A" w14:textId="77777777" w:rsidR="00E8023A" w:rsidRDefault="00E8023A" w:rsidP="00E8023A">
      <w:pPr>
        <w:pStyle w:val="CommentText"/>
      </w:pPr>
      <w:r>
        <w:rPr>
          <w:rStyle w:val="CommentReference"/>
        </w:rPr>
        <w:annotationRef/>
      </w:r>
      <w:r>
        <w:rPr>
          <w:lang w:val="en-GB"/>
        </w:rPr>
        <w:t>That’s fair enough, I think the paper mentioned phyla by name, but taxa would be more valid</w:t>
      </w:r>
    </w:p>
  </w:comment>
  <w:comment w:id="47" w:author="Toby Nunn" w:date="2025-04-07T14:49:00Z" w:initials="TN">
    <w:p w14:paraId="33CEDE39" w14:textId="77777777" w:rsidR="00903D0C" w:rsidRDefault="00903D0C" w:rsidP="00903D0C">
      <w:pPr>
        <w:pStyle w:val="CommentText"/>
      </w:pPr>
      <w:r>
        <w:rPr>
          <w:rStyle w:val="CommentReference"/>
        </w:rPr>
        <w:annotationRef/>
      </w:r>
      <w:r>
        <w:rPr>
          <w:lang w:val="en-GB"/>
        </w:rPr>
        <w:t>CLOSED - im happy with the change for this one, “Since then there have been many technological improvements, allowing genomes to have been sampled from 50 bacterial phyla, with continually more data being reported about poorly understood taxonomic groups.</w:t>
      </w:r>
    </w:p>
    <w:p w14:paraId="2CB65D14" w14:textId="77777777" w:rsidR="00903D0C" w:rsidRDefault="00903D0C" w:rsidP="00903D0C">
      <w:pPr>
        <w:pStyle w:val="CommentText"/>
      </w:pPr>
      <w:r>
        <w:rPr>
          <w:lang w:val="en-GB"/>
        </w:rPr>
        <w:t>”, may make a stink in terms of wordcount, but you know, if and when</w:t>
      </w:r>
    </w:p>
  </w:comment>
  <w:comment w:id="48" w:author="Aaron Comeault (Staff)" w:date="2025-04-06T10:43:00Z" w:initials="AC(">
    <w:p w14:paraId="174609B7" w14:textId="26AA1EB3" w:rsidR="00E01A43" w:rsidRDefault="00E01A43" w:rsidP="00E01A43">
      <w:r>
        <w:rPr>
          <w:rStyle w:val="CommentReference"/>
        </w:rPr>
        <w:annotationRef/>
      </w:r>
      <w:r>
        <w:rPr>
          <w:sz w:val="20"/>
          <w:szCs w:val="20"/>
        </w:rPr>
        <w:t>Before getting into this, it’d be good to introduce the different functions that host-associated bacteria have. For example, nutrition acquisition and disease prevention are to that have been studied quite a lot.</w:t>
      </w:r>
    </w:p>
  </w:comment>
  <w:comment w:id="49" w:author="Toby Nunn" w:date="2025-04-07T09:50:00Z" w:initials="TN">
    <w:p w14:paraId="68F6BFCC" w14:textId="77777777" w:rsidR="001D0144" w:rsidRDefault="001D0144" w:rsidP="001D0144">
      <w:pPr>
        <w:pStyle w:val="CommentText"/>
      </w:pPr>
      <w:r>
        <w:rPr>
          <w:rStyle w:val="CommentReference"/>
        </w:rPr>
        <w:annotationRef/>
      </w:r>
      <w:r>
        <w:rPr>
          <w:lang w:val="en-GB"/>
        </w:rPr>
        <w:t>Ok, ill reread that paper to see if I can get specifics, if not ill just mention that after</w:t>
      </w:r>
    </w:p>
  </w:comment>
  <w:comment w:id="50" w:author="Toby Nunn" w:date="2025-04-07T15:52:00Z" w:initials="TN">
    <w:p w14:paraId="536495A9" w14:textId="77777777" w:rsidR="00160C41" w:rsidRDefault="00160C41" w:rsidP="00160C41">
      <w:pPr>
        <w:pStyle w:val="CommentText"/>
      </w:pPr>
      <w:r>
        <w:rPr>
          <w:rStyle w:val="CommentReference"/>
        </w:rPr>
        <w:annotationRef/>
      </w:r>
      <w:r>
        <w:rPr>
          <w:lang w:val="en-GB"/>
        </w:rPr>
        <w:t>CLOSED - right, that took too long, but it is done, im definitely over, there better be something I can cut later on</w:t>
      </w:r>
    </w:p>
  </w:comment>
  <w:comment w:id="51" w:author="Toby Nunn" w:date="2025-04-07T15:58:00Z" w:initials="TN">
    <w:p w14:paraId="2500C1A2" w14:textId="77777777" w:rsidR="00160C41" w:rsidRDefault="00160C41" w:rsidP="00160C41">
      <w:pPr>
        <w:pStyle w:val="CommentText"/>
      </w:pPr>
      <w:r>
        <w:rPr>
          <w:rStyle w:val="CommentReference"/>
        </w:rPr>
        <w:annotationRef/>
      </w:r>
      <w:r>
        <w:rPr>
          <w:lang w:val="en-GB"/>
        </w:rPr>
        <w:t>LATCHED - space aside, the potato one, petrushin has something I can put there about disease resistance, might be good, space permittting</w:t>
      </w:r>
    </w:p>
  </w:comment>
  <w:comment w:id="52" w:author="Aaron Comeault (Staff)" w:date="2025-04-06T10:45:00Z" w:initials="AC(">
    <w:p w14:paraId="7C67FB12" w14:textId="40BA6439" w:rsidR="00E01A43" w:rsidRDefault="00E01A43" w:rsidP="00E01A43">
      <w:r>
        <w:rPr>
          <w:rStyle w:val="CommentReference"/>
        </w:rPr>
        <w:annotationRef/>
      </w:r>
      <w:r>
        <w:rPr>
          <w:sz w:val="20"/>
          <w:szCs w:val="20"/>
        </w:rPr>
        <w:t>Spell out why before saying this. Your sentence before this one is starting to get at it, but maybe use a hypothetical example to make if clearer. Are you saying that symbiotic relationships between bacterial and their hosts can break down under warmer temperature? If that’s the case, say that.</w:t>
      </w:r>
    </w:p>
  </w:comment>
  <w:comment w:id="53" w:author="Toby Nunn" w:date="2025-04-07T09:50:00Z" w:initials="TN">
    <w:p w14:paraId="0A934307" w14:textId="77777777" w:rsidR="001D0144" w:rsidRDefault="001D0144" w:rsidP="001D0144">
      <w:pPr>
        <w:pStyle w:val="CommentText"/>
      </w:pPr>
      <w:r>
        <w:rPr>
          <w:rStyle w:val="CommentReference"/>
        </w:rPr>
        <w:annotationRef/>
      </w:r>
      <w:r>
        <w:rPr>
          <w:lang w:val="en-GB"/>
        </w:rPr>
        <w:t>Ok, so another reread of that paper too</w:t>
      </w:r>
    </w:p>
  </w:comment>
  <w:comment w:id="54" w:author="Toby Nunn" w:date="2025-04-07T16:07:00Z" w:initials="TN">
    <w:p w14:paraId="57505CEB" w14:textId="77777777" w:rsidR="004F694E" w:rsidRDefault="004F694E" w:rsidP="004F694E">
      <w:pPr>
        <w:pStyle w:val="CommentText"/>
      </w:pPr>
      <w:r>
        <w:rPr>
          <w:rStyle w:val="CommentReference"/>
        </w:rPr>
        <w:annotationRef/>
      </w:r>
      <w:r>
        <w:rPr>
          <w:lang w:val="en-GB"/>
        </w:rPr>
        <w:t>CLOSED - right, im happy with the result on that, but the word count just keeps on rising</w:t>
      </w:r>
    </w:p>
  </w:comment>
  <w:comment w:id="60" w:author="Toby Nunn" w:date="2025-04-07T16:09:00Z" w:initials="TN">
    <w:p w14:paraId="7B908CD6" w14:textId="77777777" w:rsidR="004F694E" w:rsidRDefault="004F694E" w:rsidP="004F694E">
      <w:pPr>
        <w:pStyle w:val="CommentText"/>
      </w:pPr>
      <w:r>
        <w:rPr>
          <w:rStyle w:val="CommentReference"/>
        </w:rPr>
        <w:annotationRef/>
      </w:r>
      <w:r>
        <w:rPr>
          <w:lang w:val="en-GB"/>
        </w:rPr>
        <w:t xml:space="preserve">Look again at vandeputtes paper for how </w:t>
      </w:r>
    </w:p>
  </w:comment>
  <w:comment w:id="61" w:author="Toby Nunn" w:date="2025-04-07T17:12:00Z" w:initials="TN">
    <w:p w14:paraId="070F3AB0" w14:textId="77777777" w:rsidR="007B6FA3" w:rsidRDefault="007B6FA3" w:rsidP="007B6FA3">
      <w:pPr>
        <w:pStyle w:val="CommentText"/>
      </w:pPr>
      <w:r>
        <w:rPr>
          <w:rStyle w:val="CommentReference"/>
        </w:rPr>
        <w:annotationRef/>
      </w:r>
      <w:r>
        <w:rPr>
          <w:lang w:val="en-GB"/>
        </w:rPr>
        <w:t>CLOSED</w:t>
      </w:r>
    </w:p>
  </w:comment>
  <w:comment w:id="63" w:author="Aaron Comeault (Staff)" w:date="2025-04-06T10:53:00Z" w:initials="AC(">
    <w:p w14:paraId="67084AC4" w14:textId="5474EFC8" w:rsidR="00136B38" w:rsidRDefault="00136B38" w:rsidP="00136B38">
      <w:r>
        <w:rPr>
          <w:rStyle w:val="CommentReference"/>
        </w:rPr>
        <w:annotationRef/>
      </w:r>
      <w:r>
        <w:rPr>
          <w:sz w:val="20"/>
          <w:szCs w:val="20"/>
        </w:rPr>
        <w:t>What do you mean by “size”? Number of species? Or abundance of certain species?</w:t>
      </w:r>
    </w:p>
  </w:comment>
  <w:comment w:id="64" w:author="Toby Nunn" w:date="2025-04-07T09:53:00Z" w:initials="TN">
    <w:p w14:paraId="1FD6CC86" w14:textId="77777777" w:rsidR="001D0144" w:rsidRDefault="001D0144" w:rsidP="001D0144">
      <w:pPr>
        <w:pStyle w:val="CommentText"/>
      </w:pPr>
      <w:r>
        <w:rPr>
          <w:rStyle w:val="CommentReference"/>
        </w:rPr>
        <w:annotationRef/>
      </w:r>
      <w:r>
        <w:rPr>
          <w:lang w:val="en-GB"/>
        </w:rPr>
        <w:t>Good one, ill recheck</w:t>
      </w:r>
    </w:p>
  </w:comment>
  <w:comment w:id="65" w:author="Toby Nunn" w:date="2025-04-07T17:12:00Z" w:initials="TN">
    <w:p w14:paraId="46873DA3" w14:textId="77777777" w:rsidR="007B6FA3" w:rsidRDefault="007B6FA3" w:rsidP="007B6FA3">
      <w:pPr>
        <w:pStyle w:val="CommentText"/>
      </w:pPr>
      <w:r>
        <w:rPr>
          <w:rStyle w:val="CommentReference"/>
        </w:rPr>
        <w:annotationRef/>
      </w:r>
      <w:r>
        <w:rPr>
          <w:lang w:val="en-GB"/>
        </w:rPr>
        <w:t>CLOSED - I meant “microbial load” as in amount, I also cut the sentence after that bit for word count</w:t>
      </w:r>
    </w:p>
  </w:comment>
  <w:comment w:id="73" w:author="Aaron Comeault (Staff)" w:date="2025-04-06T10:55:00Z" w:initials="AC(">
    <w:p w14:paraId="110DD072" w14:textId="16CA9E4E" w:rsidR="00136B38" w:rsidRDefault="00136B38" w:rsidP="00136B38">
      <w:r>
        <w:rPr>
          <w:rStyle w:val="CommentReference"/>
        </w:rPr>
        <w:annotationRef/>
      </w:r>
      <w:r>
        <w:rPr>
          <w:sz w:val="20"/>
          <w:szCs w:val="20"/>
        </w:rPr>
        <w:t>Good examples and relevant discussions in the paragraph above! Just need to clarify the writing a little, but it’s good. Because you focus mostly in examples with the amphibian microbiome, it could be beneficial to introduce the amphibian microbiome and why it might be particularly important to study towards the beginning of this paragraph, or in a paragraph before then getting into specifics like those you discuss here.</w:t>
      </w:r>
    </w:p>
  </w:comment>
  <w:comment w:id="74" w:author="Toby Nunn" w:date="2025-04-07T09:58:00Z" w:initials="TN">
    <w:p w14:paraId="1374F123" w14:textId="77777777" w:rsidR="00367ED5" w:rsidRDefault="00367ED5" w:rsidP="00367ED5">
      <w:pPr>
        <w:pStyle w:val="CommentText"/>
      </w:pPr>
      <w:r>
        <w:rPr>
          <w:rStyle w:val="CommentReference"/>
        </w:rPr>
        <w:annotationRef/>
      </w:r>
      <w:r>
        <w:rPr>
          <w:lang w:val="en-GB"/>
        </w:rPr>
        <w:t>Ok, so in that gap where I merged two mini-paragraphs, put a sentence about why the amphibian microbiome is important, maybe a paper about the links with the microbiome, or just on “how frog skin is important”</w:t>
      </w:r>
    </w:p>
  </w:comment>
  <w:comment w:id="75" w:author="Aaron Comeault (Staff)" w:date="2025-04-06T10:59:00Z" w:initials="AC(">
    <w:p w14:paraId="43CF75D8" w14:textId="25E407E0" w:rsidR="00136B38" w:rsidRDefault="00136B38" w:rsidP="00136B38">
      <w:r>
        <w:rPr>
          <w:rStyle w:val="CommentReference"/>
        </w:rPr>
        <w:annotationRef/>
      </w:r>
      <w:r>
        <w:rPr>
          <w:sz w:val="20"/>
          <w:szCs w:val="20"/>
        </w:rPr>
        <w:t>Have to be specific here - what are the ways you’ll use. Ways that people could explore these types of questions include laboratory experiments, genetic engineering of bacteria, doing environmental surveys and co-occurance of bacteria, and bottom-up estimates of functions based on gene content. I think you’re only planning to use the last one, right?</w:t>
      </w:r>
    </w:p>
  </w:comment>
  <w:comment w:id="76" w:author="Toby Nunn" w:date="2025-04-07T09:59:00Z" w:initials="TN">
    <w:p w14:paraId="58B040EE" w14:textId="77777777" w:rsidR="00367ED5" w:rsidRDefault="00367ED5" w:rsidP="00367ED5">
      <w:pPr>
        <w:pStyle w:val="CommentText"/>
      </w:pPr>
      <w:r>
        <w:rPr>
          <w:rStyle w:val="CommentReference"/>
        </w:rPr>
        <w:annotationRef/>
      </w:r>
      <w:r>
        <w:rPr>
          <w:lang w:val="en-GB"/>
        </w:rPr>
        <w:t>Yeah, again, I was trying to be too fancy, well, I might need to cut a few words anyway to fit new shit I want to say</w:t>
      </w:r>
    </w:p>
  </w:comment>
  <w:comment w:id="77" w:author="Toby Nunn" w:date="2025-04-08T14:15:00Z" w:initials="TN">
    <w:p w14:paraId="59B82425" w14:textId="77777777" w:rsidR="00C65D4D" w:rsidRDefault="00C65D4D" w:rsidP="00C65D4D">
      <w:pPr>
        <w:pStyle w:val="CommentText"/>
      </w:pPr>
      <w:r>
        <w:rPr>
          <w:rStyle w:val="CommentReference"/>
        </w:rPr>
        <w:annotationRef/>
      </w:r>
      <w:r>
        <w:rPr>
          <w:lang w:val="en-GB"/>
        </w:rPr>
        <w:t>CLOSED - the words he used sounded good enough</w:t>
      </w:r>
    </w:p>
  </w:comment>
  <w:comment w:id="79" w:author="Aaron Comeault (Staff)" w:date="2025-04-06T11:00:00Z" w:initials="AC(">
    <w:p w14:paraId="209F0EE2" w14:textId="6939AEDD" w:rsidR="00B47828" w:rsidRDefault="00B47828" w:rsidP="00B47828">
      <w:r>
        <w:rPr>
          <w:rStyle w:val="CommentReference"/>
        </w:rPr>
        <w:annotationRef/>
      </w:r>
      <w:r>
        <w:rPr>
          <w:sz w:val="20"/>
          <w:szCs w:val="20"/>
        </w:rPr>
        <w:t>Just give the specific one you’l use, and give a description of it.</w:t>
      </w:r>
    </w:p>
  </w:comment>
  <w:comment w:id="80" w:author="Toby Nunn" w:date="2025-04-07T09:59:00Z" w:initials="TN">
    <w:p w14:paraId="2FC08472" w14:textId="77777777" w:rsidR="00367ED5" w:rsidRDefault="00367ED5" w:rsidP="00367ED5">
      <w:pPr>
        <w:pStyle w:val="CommentText"/>
      </w:pPr>
      <w:r>
        <w:rPr>
          <w:rStyle w:val="CommentReference"/>
        </w:rPr>
        <w:annotationRef/>
      </w:r>
      <w:r>
        <w:rPr>
          <w:lang w:val="en-GB"/>
        </w:rPr>
        <w:t>I do that not a sentence later, but ill move it up for clarity</w:t>
      </w:r>
    </w:p>
  </w:comment>
  <w:comment w:id="81" w:author="Toby Nunn" w:date="2025-04-07T17:32:00Z" w:initials="TN">
    <w:p w14:paraId="0D403748" w14:textId="77777777" w:rsidR="003E3E12" w:rsidRDefault="003E3E12" w:rsidP="003E3E12">
      <w:pPr>
        <w:pStyle w:val="CommentText"/>
      </w:pPr>
      <w:r>
        <w:rPr>
          <w:rStyle w:val="CommentReference"/>
        </w:rPr>
        <w:annotationRef/>
      </w:r>
      <w:r>
        <w:rPr>
          <w:lang w:val="en-GB"/>
        </w:rPr>
        <w:t>CLOSED - easy-ish stuff, I also cutdown on the wordcount by removeing some of the less useful sentences</w:t>
      </w:r>
    </w:p>
  </w:comment>
  <w:comment w:id="82" w:author="Aaron Comeault (Staff)" w:date="2025-04-06T11:00:00Z" w:initials="AC(">
    <w:p w14:paraId="6843237E" w14:textId="6E314D08" w:rsidR="00B47828" w:rsidRDefault="00B47828" w:rsidP="00B47828">
      <w:r>
        <w:rPr>
          <w:rStyle w:val="CommentReference"/>
        </w:rPr>
        <w:annotationRef/>
      </w:r>
      <w:r>
        <w:rPr>
          <w:sz w:val="20"/>
          <w:szCs w:val="20"/>
        </w:rPr>
        <w:t>Can you find an estimate of how many genomes are contained in the database online?</w:t>
      </w:r>
    </w:p>
  </w:comment>
  <w:comment w:id="83" w:author="Aaron Comeault (Staff)" w:date="2025-04-06T11:01:00Z" w:initials="AC(">
    <w:p w14:paraId="34AD4147" w14:textId="77777777" w:rsidR="00B47828" w:rsidRDefault="00B47828" w:rsidP="00B47828">
      <w:r>
        <w:rPr>
          <w:rStyle w:val="CommentReference"/>
        </w:rPr>
        <w:annotationRef/>
      </w:r>
      <w:r>
        <w:rPr>
          <w:sz w:val="20"/>
          <w:szCs w:val="20"/>
        </w:rPr>
        <w:t>You can also describe some aspects of the metadata associated with entries in the database. Particularly important for your project are the taxonomic metadata and the host / environment the bacteria was isolated from.</w:t>
      </w:r>
    </w:p>
  </w:comment>
  <w:comment w:id="84" w:author="Toby Nunn" w:date="2025-04-07T10:00:00Z" w:initials="TN">
    <w:p w14:paraId="5F76CF28" w14:textId="77777777" w:rsidR="00367ED5" w:rsidRDefault="00367ED5" w:rsidP="00367ED5">
      <w:pPr>
        <w:pStyle w:val="CommentText"/>
      </w:pPr>
      <w:r>
        <w:rPr>
          <w:rStyle w:val="CommentReference"/>
        </w:rPr>
        <w:annotationRef/>
      </w:r>
      <w:r>
        <w:rPr>
          <w:lang w:val="en-GB"/>
        </w:rPr>
        <w:t>I do have some words to work with, this shouldn’t be too hard to find on the website</w:t>
      </w:r>
    </w:p>
  </w:comment>
  <w:comment w:id="85" w:author="Toby Nunn" w:date="2025-04-07T17:28:00Z" w:initials="TN">
    <w:p w14:paraId="46A78AD9" w14:textId="77777777" w:rsidR="003E3E12" w:rsidRDefault="003E3E12" w:rsidP="003E3E12">
      <w:pPr>
        <w:pStyle w:val="CommentText"/>
      </w:pPr>
      <w:r>
        <w:rPr>
          <w:rStyle w:val="CommentReference"/>
        </w:rPr>
        <w:annotationRef/>
      </w:r>
      <w:r>
        <w:rPr>
          <w:lang w:val="en-GB"/>
        </w:rPr>
        <w:t>CLOSED - done</w:t>
      </w:r>
    </w:p>
  </w:comment>
  <w:comment w:id="89" w:author="Aaron Comeault (Staff)" w:date="2025-04-06T11:04:00Z" w:initials="AC(">
    <w:p w14:paraId="571D9BFE" w14:textId="0054C6D9" w:rsidR="00B47828" w:rsidRDefault="00B47828" w:rsidP="00B47828">
      <w:r>
        <w:rPr>
          <w:rStyle w:val="CommentReference"/>
        </w:rPr>
        <w:annotationRef/>
      </w:r>
      <w:r>
        <w:rPr>
          <w:sz w:val="20"/>
          <w:szCs w:val="20"/>
        </w:rPr>
        <w:t>Gene expression is directly measuring the amount of RNA from a given gene that is floating around in cells. You won’t look at that - you’ll look at the gene content of genomes and the functions those genes might be playing.</w:t>
      </w:r>
    </w:p>
  </w:comment>
  <w:comment w:id="90" w:author="Toby Nunn" w:date="2025-04-07T10:01:00Z" w:initials="TN">
    <w:p w14:paraId="7CE99DB0" w14:textId="77777777" w:rsidR="00367ED5" w:rsidRDefault="00367ED5" w:rsidP="00367ED5">
      <w:pPr>
        <w:pStyle w:val="CommentText"/>
      </w:pPr>
      <w:r>
        <w:rPr>
          <w:rStyle w:val="CommentReference"/>
        </w:rPr>
        <w:annotationRef/>
      </w:r>
      <w:r>
        <w:rPr>
          <w:lang w:val="en-GB"/>
        </w:rPr>
        <w:t>Right, yeah, misswording, quick-fix</w:t>
      </w:r>
    </w:p>
  </w:comment>
  <w:comment w:id="91" w:author="Toby Nunn" w:date="2025-04-07T17:23:00Z" w:initials="TN">
    <w:p w14:paraId="6870A291" w14:textId="77777777" w:rsidR="003E3E12" w:rsidRDefault="003E3E12" w:rsidP="003E3E12">
      <w:pPr>
        <w:pStyle w:val="CommentText"/>
      </w:pPr>
      <w:r>
        <w:rPr>
          <w:rStyle w:val="CommentReference"/>
        </w:rPr>
        <w:annotationRef/>
      </w:r>
      <w:r>
        <w:rPr>
          <w:lang w:val="en-GB"/>
        </w:rPr>
        <w:t>CLOSED - quickfix</w:t>
      </w:r>
    </w:p>
  </w:comment>
  <w:comment w:id="92" w:author="Aaron Comeault (Staff)" w:date="2025-04-06T11:06:00Z" w:initials="AC(">
    <w:p w14:paraId="3C67A86A" w14:textId="01BFC407" w:rsidR="00B47828" w:rsidRDefault="00B47828" w:rsidP="00B47828">
      <w:r>
        <w:rPr>
          <w:rStyle w:val="CommentReference"/>
        </w:rPr>
        <w:annotationRef/>
      </w:r>
      <w:r>
        <w:rPr>
          <w:sz w:val="20"/>
          <w:szCs w:val="20"/>
        </w:rPr>
        <w:t>Similar to a comment I made earlier - try not to focus on where the analyses will be done. Focus on the specific methods / algorithms that will be used. You’r getting at this with EggNog-mapper. Then also the enrichment analyses should be described.</w:t>
      </w:r>
    </w:p>
  </w:comment>
  <w:comment w:id="93" w:author="Toby Nunn" w:date="2025-04-07T10:01:00Z" w:initials="TN">
    <w:p w14:paraId="70BC7410" w14:textId="77777777" w:rsidR="00295049" w:rsidRDefault="00295049" w:rsidP="00295049">
      <w:pPr>
        <w:pStyle w:val="CommentText"/>
      </w:pPr>
      <w:r>
        <w:rPr>
          <w:rStyle w:val="CommentReference"/>
        </w:rPr>
        <w:annotationRef/>
      </w:r>
      <w:r>
        <w:rPr>
          <w:lang w:val="en-GB"/>
        </w:rPr>
        <w:t>Ok</w:t>
      </w:r>
    </w:p>
  </w:comment>
  <w:comment w:id="94" w:author="Toby Nunn" w:date="2025-04-08T13:26:00Z" w:initials="TN">
    <w:p w14:paraId="25FD69EC" w14:textId="77777777" w:rsidR="00B260A3" w:rsidRDefault="00B260A3" w:rsidP="00B260A3">
      <w:pPr>
        <w:pStyle w:val="CommentText"/>
      </w:pPr>
      <w:r>
        <w:rPr>
          <w:rStyle w:val="CommentReference"/>
        </w:rPr>
        <w:annotationRef/>
      </w:r>
      <w:r>
        <w:rPr>
          <w:lang w:val="en-GB"/>
        </w:rPr>
        <w:t>CLOSED - I rewrote the whole paragraph to flow better, I like it more now (and I cut bookoo words from it)</w:t>
      </w:r>
    </w:p>
  </w:comment>
  <w:comment w:id="95" w:author="Aaron Comeault (Staff)" w:date="2025-04-06T11:06:00Z" w:initials="AC(">
    <w:p w14:paraId="5B6137B2" w14:textId="4D102FCC" w:rsidR="00B47828" w:rsidRDefault="00B47828" w:rsidP="00B47828">
      <w:r>
        <w:rPr>
          <w:rStyle w:val="CommentReference"/>
        </w:rPr>
        <w:annotationRef/>
      </w:r>
      <w:r>
        <w:rPr>
          <w:sz w:val="20"/>
          <w:szCs w:val="20"/>
        </w:rPr>
        <w:t>Delete - don’t need these types of details.</w:t>
      </w:r>
    </w:p>
  </w:comment>
  <w:comment w:id="96" w:author="Toby Nunn" w:date="2025-04-07T10:02:00Z" w:initials="TN">
    <w:p w14:paraId="15C562AF" w14:textId="77777777" w:rsidR="00295049" w:rsidRDefault="00295049" w:rsidP="00295049">
      <w:pPr>
        <w:pStyle w:val="CommentText"/>
      </w:pPr>
      <w:r>
        <w:rPr>
          <w:rStyle w:val="CommentReference"/>
        </w:rPr>
        <w:annotationRef/>
      </w:r>
      <w:r>
        <w:rPr>
          <w:lang w:val="en-GB"/>
        </w:rPr>
        <w:t>Yeah, I am still butthurt that the process is so grueling, but I get it</w:t>
      </w:r>
    </w:p>
  </w:comment>
  <w:comment w:id="97" w:author="Toby Nunn" w:date="2025-04-07T17:22:00Z" w:initials="TN">
    <w:p w14:paraId="7A3FE16E" w14:textId="77777777" w:rsidR="001A53B3" w:rsidRDefault="001A53B3" w:rsidP="001A53B3">
      <w:pPr>
        <w:pStyle w:val="CommentText"/>
      </w:pPr>
      <w:r>
        <w:rPr>
          <w:rStyle w:val="CommentReference"/>
        </w:rPr>
        <w:annotationRef/>
      </w:r>
      <w:r>
        <w:rPr>
          <w:lang w:val="en-GB"/>
        </w:rPr>
        <w:t>CLOSED - quickfix</w:t>
      </w:r>
    </w:p>
  </w:comment>
  <w:comment w:id="98" w:author="Aaron Comeault (Staff)" w:date="2025-04-06T11:09:00Z" w:initials="AC(">
    <w:p w14:paraId="2816EEDC" w14:textId="61F3C8DC" w:rsidR="00B47828" w:rsidRDefault="00B47828" w:rsidP="00B47828">
      <w:r>
        <w:rPr>
          <w:rStyle w:val="CommentReference"/>
        </w:rPr>
        <w:annotationRef/>
      </w:r>
      <w:r>
        <w:rPr>
          <w:sz w:val="20"/>
          <w:szCs w:val="20"/>
        </w:rPr>
        <w:t xml:space="preserve">This is a function within the package “microbiomeprofiler” package: </w:t>
      </w:r>
      <w:hyperlink r:id="rId1" w:history="1">
        <w:r w:rsidRPr="001742BC">
          <w:rPr>
            <w:rStyle w:val="Hyperlink"/>
            <w:sz w:val="20"/>
            <w:szCs w:val="20"/>
          </w:rPr>
          <w:t>https://bioconductor.org/packages/release/bioc/html/MicrobiomeProfiler.html</w:t>
        </w:r>
      </w:hyperlink>
    </w:p>
    <w:p w14:paraId="57A092C0" w14:textId="77777777" w:rsidR="00B47828" w:rsidRDefault="00B47828" w:rsidP="00B47828">
      <w:r>
        <w:rPr>
          <w:sz w:val="20"/>
          <w:szCs w:val="20"/>
        </w:rPr>
        <w:t>You should reference that package.</w:t>
      </w:r>
    </w:p>
  </w:comment>
  <w:comment w:id="99" w:author="Toby Nunn" w:date="2025-04-07T10:02:00Z" w:initials="TN">
    <w:p w14:paraId="41E585B0" w14:textId="77777777" w:rsidR="00B07CCD" w:rsidRDefault="00B07CCD" w:rsidP="00B07CCD">
      <w:pPr>
        <w:pStyle w:val="CommentText"/>
      </w:pPr>
      <w:r>
        <w:rPr>
          <w:rStyle w:val="CommentReference"/>
        </w:rPr>
        <w:annotationRef/>
      </w:r>
      <w:r>
        <w:rPr>
          <w:lang w:val="en-GB"/>
        </w:rPr>
        <w:t>Hell, yeah that is an oops</w:t>
      </w:r>
    </w:p>
  </w:comment>
  <w:comment w:id="100" w:author="Toby Nunn" w:date="2025-04-07T17:20:00Z" w:initials="TN">
    <w:p w14:paraId="6C8D38AA" w14:textId="77777777" w:rsidR="001A53B3" w:rsidRDefault="001A53B3" w:rsidP="001A53B3">
      <w:pPr>
        <w:pStyle w:val="CommentText"/>
      </w:pPr>
      <w:r>
        <w:rPr>
          <w:rStyle w:val="CommentReference"/>
        </w:rPr>
        <w:annotationRef/>
      </w:r>
      <w:r>
        <w:rPr>
          <w:lang w:val="en-GB"/>
        </w:rPr>
        <w:t>CLOSED - quickfix</w:t>
      </w:r>
    </w:p>
  </w:comment>
  <w:comment w:id="101" w:author="Aaron Comeault (Staff)" w:date="2025-04-06T11:10:00Z" w:initials="AC(">
    <w:p w14:paraId="688E027B" w14:textId="61920754" w:rsidR="00A770B2" w:rsidRDefault="00A770B2" w:rsidP="00A770B2">
      <w:r>
        <w:rPr>
          <w:rStyle w:val="CommentReference"/>
        </w:rPr>
        <w:annotationRef/>
      </w:r>
      <w:r>
        <w:rPr>
          <w:sz w:val="20"/>
          <w:szCs w:val="20"/>
        </w:rPr>
        <w:t>Give specifics again: you’ll want to query the bacterial taxonomy (e.g., what genus or family it is in) and the host species it was derived from. Give any others you might use.</w:t>
      </w:r>
    </w:p>
  </w:comment>
  <w:comment w:id="102" w:author="Toby Nunn" w:date="2025-04-07T10:03:00Z" w:initials="TN">
    <w:p w14:paraId="69FB7CA4" w14:textId="77777777" w:rsidR="00B07CCD" w:rsidRDefault="00B07CCD" w:rsidP="00B07CCD">
      <w:pPr>
        <w:pStyle w:val="CommentText"/>
      </w:pPr>
      <w:r>
        <w:rPr>
          <w:rStyle w:val="CommentReference"/>
        </w:rPr>
        <w:annotationRef/>
      </w:r>
      <w:r>
        <w:rPr>
          <w:lang w:val="en-GB"/>
        </w:rPr>
        <w:t>Yeah</w:t>
      </w:r>
    </w:p>
  </w:comment>
  <w:comment w:id="103" w:author="Toby Nunn" w:date="2025-04-08T12:58:00Z" w:initials="TN">
    <w:p w14:paraId="1B538EEB" w14:textId="77777777" w:rsidR="00294DEB" w:rsidRDefault="00294DEB" w:rsidP="00294DEB">
      <w:pPr>
        <w:pStyle w:val="CommentText"/>
      </w:pPr>
      <w:r>
        <w:rPr>
          <w:rStyle w:val="CommentReference"/>
        </w:rPr>
        <w:annotationRef/>
      </w:r>
      <w:r>
        <w:rPr>
          <w:lang w:val="en-GB"/>
        </w:rPr>
        <w:t>CLOSED - I made it quick</w:t>
      </w:r>
    </w:p>
  </w:comment>
  <w:comment w:id="104" w:author="Aaron Comeault (Staff)" w:date="2025-04-06T11:11:00Z" w:initials="AC(">
    <w:p w14:paraId="4139F1FE" w14:textId="18E71E1A" w:rsidR="00A770B2" w:rsidRDefault="00A770B2" w:rsidP="00A770B2">
      <w:r>
        <w:rPr>
          <w:rStyle w:val="CommentReference"/>
        </w:rPr>
        <w:annotationRef/>
      </w:r>
      <w:r>
        <w:rPr>
          <w:sz w:val="20"/>
          <w:szCs w:val="20"/>
        </w:rPr>
        <w:t>Important points, but break this section into a couple sentences.</w:t>
      </w:r>
    </w:p>
  </w:comment>
  <w:comment w:id="105" w:author="Toby Nunn" w:date="2025-04-07T10:03:00Z" w:initials="TN">
    <w:p w14:paraId="3FD88E25" w14:textId="77777777" w:rsidR="00B07CCD" w:rsidRDefault="00B07CCD" w:rsidP="00B07CCD">
      <w:pPr>
        <w:pStyle w:val="CommentText"/>
      </w:pPr>
      <w:r>
        <w:rPr>
          <w:rStyle w:val="CommentReference"/>
        </w:rPr>
        <w:annotationRef/>
      </w:r>
      <w:r>
        <w:rPr>
          <w:lang w:val="en-GB"/>
        </w:rPr>
        <w:t>ok</w:t>
      </w:r>
    </w:p>
  </w:comment>
  <w:comment w:id="106" w:author="Toby Nunn" w:date="2025-04-07T17:19:00Z" w:initials="TN">
    <w:p w14:paraId="48066352" w14:textId="77777777" w:rsidR="001A53B3" w:rsidRDefault="001A53B3" w:rsidP="001A53B3">
      <w:pPr>
        <w:pStyle w:val="CommentText"/>
      </w:pPr>
      <w:r>
        <w:rPr>
          <w:rStyle w:val="CommentReference"/>
        </w:rPr>
        <w:annotationRef/>
      </w:r>
      <w:r>
        <w:rPr>
          <w:lang w:val="en-GB"/>
        </w:rPr>
        <w:t>CLOSED - quickfix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6DFAE3" w15:done="0"/>
  <w15:commentEx w15:paraId="2B8CA4FB" w15:paraIdParent="276DFAE3" w15:done="0"/>
  <w15:commentEx w15:paraId="63DBEAAB" w15:paraIdParent="276DFAE3" w15:done="0"/>
  <w15:commentEx w15:paraId="3C2E2106" w15:paraIdParent="276DFAE3" w15:done="0"/>
  <w15:commentEx w15:paraId="5A6DDB3B" w15:paraIdParent="276DFAE3" w15:done="0"/>
  <w15:commentEx w15:paraId="0B89992D" w15:done="0"/>
  <w15:commentEx w15:paraId="4BD9AB4F" w15:paraIdParent="0B89992D" w15:done="0"/>
  <w15:commentEx w15:paraId="528BB26C" w15:paraIdParent="0B89992D" w15:done="0"/>
  <w15:commentEx w15:paraId="2E334454" w15:paraIdParent="0B89992D" w15:done="0"/>
  <w15:commentEx w15:paraId="0E75A999" w15:done="0"/>
  <w15:commentEx w15:paraId="1C3F3862" w15:paraIdParent="0E75A999" w15:done="0"/>
  <w15:commentEx w15:paraId="5F9C2558" w15:paraIdParent="0E75A999" w15:done="0"/>
  <w15:commentEx w15:paraId="459A99FA" w15:paraIdParent="0E75A999" w15:done="0"/>
  <w15:commentEx w15:paraId="4DC976B3" w15:done="0"/>
  <w15:commentEx w15:paraId="6B74AEAC" w15:paraIdParent="4DC976B3" w15:done="0"/>
  <w15:commentEx w15:paraId="4D8C2A37" w15:paraIdParent="4DC976B3" w15:done="0"/>
  <w15:commentEx w15:paraId="0E09057F" w15:done="0"/>
  <w15:commentEx w15:paraId="0CC23BB6" w15:paraIdParent="0E09057F" w15:done="0"/>
  <w15:commentEx w15:paraId="5985BCE0" w15:done="0"/>
  <w15:commentEx w15:paraId="1086F953" w15:paraIdParent="5985BCE0" w15:done="0"/>
  <w15:commentEx w15:paraId="3B934344" w15:paraIdParent="5985BCE0" w15:done="0"/>
  <w15:commentEx w15:paraId="7695DEC1" w15:done="0"/>
  <w15:commentEx w15:paraId="15382418" w15:paraIdParent="7695DEC1" w15:done="0"/>
  <w15:commentEx w15:paraId="4D2A98F1" w15:paraIdParent="7695DEC1" w15:done="0"/>
  <w15:commentEx w15:paraId="02E0168E" w15:done="0"/>
  <w15:commentEx w15:paraId="338D6C4B" w15:paraIdParent="02E0168E" w15:done="0"/>
  <w15:commentEx w15:paraId="4340400B" w15:paraIdParent="02E0168E" w15:done="0"/>
  <w15:commentEx w15:paraId="0319C26C" w15:done="0"/>
  <w15:commentEx w15:paraId="316F0B5F" w15:paraIdParent="0319C26C" w15:done="0"/>
  <w15:commentEx w15:paraId="51AEF89B" w15:paraIdParent="0319C26C" w15:done="0"/>
  <w15:commentEx w15:paraId="2215AC3B" w15:done="0"/>
  <w15:commentEx w15:paraId="179BCD0A" w15:paraIdParent="2215AC3B" w15:done="0"/>
  <w15:commentEx w15:paraId="2CB65D14" w15:paraIdParent="2215AC3B" w15:done="0"/>
  <w15:commentEx w15:paraId="174609B7" w15:done="0"/>
  <w15:commentEx w15:paraId="68F6BFCC" w15:paraIdParent="174609B7" w15:done="0"/>
  <w15:commentEx w15:paraId="536495A9" w15:paraIdParent="174609B7" w15:done="0"/>
  <w15:commentEx w15:paraId="2500C1A2" w15:paraIdParent="174609B7" w15:done="0"/>
  <w15:commentEx w15:paraId="7C67FB12" w15:done="0"/>
  <w15:commentEx w15:paraId="0A934307" w15:paraIdParent="7C67FB12" w15:done="0"/>
  <w15:commentEx w15:paraId="57505CEB" w15:paraIdParent="7C67FB12" w15:done="0"/>
  <w15:commentEx w15:paraId="7B908CD6" w15:done="0"/>
  <w15:commentEx w15:paraId="070F3AB0" w15:paraIdParent="7B908CD6" w15:done="0"/>
  <w15:commentEx w15:paraId="67084AC4" w15:done="0"/>
  <w15:commentEx w15:paraId="1FD6CC86" w15:paraIdParent="67084AC4" w15:done="0"/>
  <w15:commentEx w15:paraId="46873DA3" w15:paraIdParent="67084AC4" w15:done="0"/>
  <w15:commentEx w15:paraId="110DD072" w15:done="0"/>
  <w15:commentEx w15:paraId="1374F123" w15:paraIdParent="110DD072" w15:done="0"/>
  <w15:commentEx w15:paraId="43CF75D8" w15:done="0"/>
  <w15:commentEx w15:paraId="58B040EE" w15:paraIdParent="43CF75D8" w15:done="0"/>
  <w15:commentEx w15:paraId="59B82425" w15:paraIdParent="43CF75D8" w15:done="0"/>
  <w15:commentEx w15:paraId="209F0EE2" w15:done="0"/>
  <w15:commentEx w15:paraId="2FC08472" w15:paraIdParent="209F0EE2" w15:done="0"/>
  <w15:commentEx w15:paraId="0D403748" w15:paraIdParent="209F0EE2" w15:done="0"/>
  <w15:commentEx w15:paraId="6843237E" w15:done="0"/>
  <w15:commentEx w15:paraId="34AD4147" w15:paraIdParent="6843237E" w15:done="0"/>
  <w15:commentEx w15:paraId="5F76CF28" w15:paraIdParent="6843237E" w15:done="0"/>
  <w15:commentEx w15:paraId="46A78AD9" w15:paraIdParent="6843237E" w15:done="0"/>
  <w15:commentEx w15:paraId="571D9BFE" w15:done="0"/>
  <w15:commentEx w15:paraId="7CE99DB0" w15:paraIdParent="571D9BFE" w15:done="0"/>
  <w15:commentEx w15:paraId="6870A291" w15:paraIdParent="571D9BFE" w15:done="0"/>
  <w15:commentEx w15:paraId="3C67A86A" w15:done="0"/>
  <w15:commentEx w15:paraId="70BC7410" w15:paraIdParent="3C67A86A" w15:done="0"/>
  <w15:commentEx w15:paraId="25FD69EC" w15:paraIdParent="3C67A86A" w15:done="0"/>
  <w15:commentEx w15:paraId="5B6137B2" w15:done="0"/>
  <w15:commentEx w15:paraId="15C562AF" w15:paraIdParent="5B6137B2" w15:done="0"/>
  <w15:commentEx w15:paraId="7A3FE16E" w15:paraIdParent="5B6137B2" w15:done="0"/>
  <w15:commentEx w15:paraId="57A092C0" w15:done="0"/>
  <w15:commentEx w15:paraId="41E585B0" w15:paraIdParent="57A092C0" w15:done="0"/>
  <w15:commentEx w15:paraId="6C8D38AA" w15:paraIdParent="57A092C0" w15:done="0"/>
  <w15:commentEx w15:paraId="688E027B" w15:done="0"/>
  <w15:commentEx w15:paraId="69FB7CA4" w15:paraIdParent="688E027B" w15:done="0"/>
  <w15:commentEx w15:paraId="1B538EEB" w15:paraIdParent="688E027B" w15:done="0"/>
  <w15:commentEx w15:paraId="4139F1FE" w15:done="0"/>
  <w15:commentEx w15:paraId="3FD88E25" w15:paraIdParent="4139F1FE" w15:done="0"/>
  <w15:commentEx w15:paraId="48066352" w15:paraIdParent="4139F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6F60B2" w16cex:dateUtc="2025-04-06T09:26:00Z"/>
  <w16cex:commentExtensible w16cex:durableId="68729F43" w16cex:dateUtc="2025-04-06T16:28:00Z"/>
  <w16cex:commentExtensible w16cex:durableId="4D5EB352" w16cex:dateUtc="2025-04-07T09:34:00Z"/>
  <w16cex:commentExtensible w16cex:durableId="1BD96B52" w16cex:dateUtc="2025-04-07T09:44:00Z"/>
  <w16cex:commentExtensible w16cex:durableId="499A65AA" w16cex:dateUtc="2025-04-07T09:50:00Z"/>
  <w16cex:commentExtensible w16cex:durableId="3268D80C" w16cex:dateUtc="2025-04-06T09:27:00Z"/>
  <w16cex:commentExtensible w16cex:durableId="5D8CCFB8" w16cex:dateUtc="2025-04-06T16:29:00Z"/>
  <w16cex:commentExtensible w16cex:durableId="1629821A" w16cex:dateUtc="2025-04-07T09:47:00Z"/>
  <w16cex:commentExtensible w16cex:durableId="1F851BAD" w16cex:dateUtc="2025-04-08T09:08:00Z"/>
  <w16cex:commentExtensible w16cex:durableId="0C0C5904" w16cex:dateUtc="2025-04-06T09:31:00Z"/>
  <w16cex:commentExtensible w16cex:durableId="322A81F2" w16cex:dateUtc="2025-04-06T16:31:00Z"/>
  <w16cex:commentExtensible w16cex:durableId="463EF918" w16cex:dateUtc="2025-04-07T09:48:00Z"/>
  <w16cex:commentExtensible w16cex:durableId="51D4044B" w16cex:dateUtc="2025-04-07T09:50:00Z"/>
  <w16cex:commentExtensible w16cex:durableId="19AF76B9" w16cex:dateUtc="2025-04-06T09:33:00Z"/>
  <w16cex:commentExtensible w16cex:durableId="76B14C12" w16cex:dateUtc="2025-04-06T16:33:00Z"/>
  <w16cex:commentExtensible w16cex:durableId="3E2EC30D" w16cex:dateUtc="2025-04-07T09:53:00Z"/>
  <w16cex:commentExtensible w16cex:durableId="7EBB3049" w16cex:dateUtc="2025-04-06T16:36:00Z"/>
  <w16cex:commentExtensible w16cex:durableId="1710EC94" w16cex:dateUtc="2025-04-07T09:55:00Z"/>
  <w16cex:commentExtensible w16cex:durableId="1803197E" w16cex:dateUtc="2025-04-06T09:36:00Z"/>
  <w16cex:commentExtensible w16cex:durableId="1D810099" w16cex:dateUtc="2025-04-06T16:37:00Z"/>
  <w16cex:commentExtensible w16cex:durableId="47275DFC" w16cex:dateUtc="2025-04-07T10:03:00Z"/>
  <w16cex:commentExtensible w16cex:durableId="2330B04A" w16cex:dateUtc="2025-04-06T09:37:00Z"/>
  <w16cex:commentExtensible w16cex:durableId="00794BF4" w16cex:dateUtc="2025-04-06T16:37:00Z"/>
  <w16cex:commentExtensible w16cex:durableId="11E1EE8C" w16cex:dateUtc="2025-04-07T10:03:00Z"/>
  <w16cex:commentExtensible w16cex:durableId="13565B00" w16cex:dateUtc="2025-04-06T09:40:00Z"/>
  <w16cex:commentExtensible w16cex:durableId="7C44E278" w16cex:dateUtc="2025-04-06T16:39:00Z"/>
  <w16cex:commentExtensible w16cex:durableId="0AD192CA" w16cex:dateUtc="2025-04-07T10:12:00Z"/>
  <w16cex:commentExtensible w16cex:durableId="11ABE58C" w16cex:dateUtc="2025-04-06T09:38:00Z"/>
  <w16cex:commentExtensible w16cex:durableId="49A37364" w16cex:dateUtc="2025-04-06T16:39:00Z"/>
  <w16cex:commentExtensible w16cex:durableId="6320512C" w16cex:dateUtc="2025-04-07T13:34:00Z"/>
  <w16cex:commentExtensible w16cex:durableId="4EABB12D" w16cex:dateUtc="2025-04-06T09:42:00Z"/>
  <w16cex:commentExtensible w16cex:durableId="305C6700" w16cex:dateUtc="2025-04-07T08:48:00Z"/>
  <w16cex:commentExtensible w16cex:durableId="4626CE40" w16cex:dateUtc="2025-04-07T13:49:00Z"/>
  <w16cex:commentExtensible w16cex:durableId="78EA6334" w16cex:dateUtc="2025-04-06T09:43:00Z"/>
  <w16cex:commentExtensible w16cex:durableId="758932D1" w16cex:dateUtc="2025-04-07T08:50:00Z"/>
  <w16cex:commentExtensible w16cex:durableId="6CBE8824" w16cex:dateUtc="2025-04-07T14:52:00Z"/>
  <w16cex:commentExtensible w16cex:durableId="28652AEA" w16cex:dateUtc="2025-04-07T14:58:00Z"/>
  <w16cex:commentExtensible w16cex:durableId="592A0800" w16cex:dateUtc="2025-04-06T09:45:00Z"/>
  <w16cex:commentExtensible w16cex:durableId="60A3B9B1" w16cex:dateUtc="2025-04-07T08:50:00Z"/>
  <w16cex:commentExtensible w16cex:durableId="7409CF14" w16cex:dateUtc="2025-04-07T15:07:00Z"/>
  <w16cex:commentExtensible w16cex:durableId="1D35C3FA" w16cex:dateUtc="2025-04-07T15:09:00Z"/>
  <w16cex:commentExtensible w16cex:durableId="4F7F046F" w16cex:dateUtc="2025-04-07T16:12:00Z"/>
  <w16cex:commentExtensible w16cex:durableId="4BC67791" w16cex:dateUtc="2025-04-06T09:53:00Z"/>
  <w16cex:commentExtensible w16cex:durableId="2DE9A750" w16cex:dateUtc="2025-04-07T08:53:00Z"/>
  <w16cex:commentExtensible w16cex:durableId="60BD9E36" w16cex:dateUtc="2025-04-07T16:12:00Z"/>
  <w16cex:commentExtensible w16cex:durableId="6C80984B" w16cex:dateUtc="2025-04-06T09:55:00Z"/>
  <w16cex:commentExtensible w16cex:durableId="170D7709" w16cex:dateUtc="2025-04-07T08:58:00Z"/>
  <w16cex:commentExtensible w16cex:durableId="374D2A3D" w16cex:dateUtc="2025-04-06T09:59:00Z"/>
  <w16cex:commentExtensible w16cex:durableId="39ED3B7B" w16cex:dateUtc="2025-04-07T08:59:00Z"/>
  <w16cex:commentExtensible w16cex:durableId="65A0914D" w16cex:dateUtc="2025-04-08T13:15:00Z"/>
  <w16cex:commentExtensible w16cex:durableId="2A2CEC96" w16cex:dateUtc="2025-04-06T10:00:00Z"/>
  <w16cex:commentExtensible w16cex:durableId="488B5F5B" w16cex:dateUtc="2025-04-07T08:59:00Z"/>
  <w16cex:commentExtensible w16cex:durableId="38F328A7" w16cex:dateUtc="2025-04-07T16:32:00Z"/>
  <w16cex:commentExtensible w16cex:durableId="768C5AF0" w16cex:dateUtc="2025-04-06T10:00:00Z"/>
  <w16cex:commentExtensible w16cex:durableId="13F0FDA2" w16cex:dateUtc="2025-04-06T10:01:00Z"/>
  <w16cex:commentExtensible w16cex:durableId="18DE238C" w16cex:dateUtc="2025-04-07T09:00:00Z"/>
  <w16cex:commentExtensible w16cex:durableId="46025D8D" w16cex:dateUtc="2025-04-07T16:28:00Z"/>
  <w16cex:commentExtensible w16cex:durableId="612A32A1" w16cex:dateUtc="2025-04-06T10:04:00Z"/>
  <w16cex:commentExtensible w16cex:durableId="743427BD" w16cex:dateUtc="2025-04-07T09:01:00Z"/>
  <w16cex:commentExtensible w16cex:durableId="3EB40B9F" w16cex:dateUtc="2025-04-07T16:23:00Z"/>
  <w16cex:commentExtensible w16cex:durableId="05CA7BC4" w16cex:dateUtc="2025-04-06T10:06:00Z"/>
  <w16cex:commentExtensible w16cex:durableId="68FEC505" w16cex:dateUtc="2025-04-07T09:01:00Z"/>
  <w16cex:commentExtensible w16cex:durableId="1CDF473E" w16cex:dateUtc="2025-04-08T12:26:00Z"/>
  <w16cex:commentExtensible w16cex:durableId="19D2B61C" w16cex:dateUtc="2025-04-06T10:06:00Z"/>
  <w16cex:commentExtensible w16cex:durableId="2F620B5E" w16cex:dateUtc="2025-04-07T09:02:00Z"/>
  <w16cex:commentExtensible w16cex:durableId="3EA993F2" w16cex:dateUtc="2025-04-07T16:22:00Z"/>
  <w16cex:commentExtensible w16cex:durableId="7EB5CDE7" w16cex:dateUtc="2025-04-06T10:09:00Z"/>
  <w16cex:commentExtensible w16cex:durableId="65E1DDA0" w16cex:dateUtc="2025-04-07T09:02:00Z"/>
  <w16cex:commentExtensible w16cex:durableId="4DBA25DB" w16cex:dateUtc="2025-04-07T16:20:00Z"/>
  <w16cex:commentExtensible w16cex:durableId="3A918A39" w16cex:dateUtc="2025-04-06T10:10:00Z"/>
  <w16cex:commentExtensible w16cex:durableId="6721EB27" w16cex:dateUtc="2025-04-07T09:03:00Z"/>
  <w16cex:commentExtensible w16cex:durableId="00A66AA6" w16cex:dateUtc="2025-04-08T11:58:00Z"/>
  <w16cex:commentExtensible w16cex:durableId="45E164F3" w16cex:dateUtc="2025-04-06T10:11:00Z"/>
  <w16cex:commentExtensible w16cex:durableId="5513D34F" w16cex:dateUtc="2025-04-07T09:03:00Z"/>
  <w16cex:commentExtensible w16cex:durableId="5221220D" w16cex:dateUtc="2025-04-07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6DFAE3" w16cid:durableId="1F6F60B2"/>
  <w16cid:commentId w16cid:paraId="2B8CA4FB" w16cid:durableId="68729F43"/>
  <w16cid:commentId w16cid:paraId="63DBEAAB" w16cid:durableId="4D5EB352"/>
  <w16cid:commentId w16cid:paraId="3C2E2106" w16cid:durableId="1BD96B52"/>
  <w16cid:commentId w16cid:paraId="5A6DDB3B" w16cid:durableId="499A65AA"/>
  <w16cid:commentId w16cid:paraId="0B89992D" w16cid:durableId="3268D80C"/>
  <w16cid:commentId w16cid:paraId="4BD9AB4F" w16cid:durableId="5D8CCFB8"/>
  <w16cid:commentId w16cid:paraId="528BB26C" w16cid:durableId="1629821A"/>
  <w16cid:commentId w16cid:paraId="2E334454" w16cid:durableId="1F851BAD"/>
  <w16cid:commentId w16cid:paraId="0E75A999" w16cid:durableId="0C0C5904"/>
  <w16cid:commentId w16cid:paraId="1C3F3862" w16cid:durableId="322A81F2"/>
  <w16cid:commentId w16cid:paraId="5F9C2558" w16cid:durableId="463EF918"/>
  <w16cid:commentId w16cid:paraId="459A99FA" w16cid:durableId="51D4044B"/>
  <w16cid:commentId w16cid:paraId="4DC976B3" w16cid:durableId="19AF76B9"/>
  <w16cid:commentId w16cid:paraId="6B74AEAC" w16cid:durableId="76B14C12"/>
  <w16cid:commentId w16cid:paraId="4D8C2A37" w16cid:durableId="3E2EC30D"/>
  <w16cid:commentId w16cid:paraId="0E09057F" w16cid:durableId="7EBB3049"/>
  <w16cid:commentId w16cid:paraId="0CC23BB6" w16cid:durableId="1710EC94"/>
  <w16cid:commentId w16cid:paraId="5985BCE0" w16cid:durableId="1803197E"/>
  <w16cid:commentId w16cid:paraId="1086F953" w16cid:durableId="1D810099"/>
  <w16cid:commentId w16cid:paraId="3B934344" w16cid:durableId="47275DFC"/>
  <w16cid:commentId w16cid:paraId="7695DEC1" w16cid:durableId="2330B04A"/>
  <w16cid:commentId w16cid:paraId="15382418" w16cid:durableId="00794BF4"/>
  <w16cid:commentId w16cid:paraId="4D2A98F1" w16cid:durableId="11E1EE8C"/>
  <w16cid:commentId w16cid:paraId="02E0168E" w16cid:durableId="13565B00"/>
  <w16cid:commentId w16cid:paraId="338D6C4B" w16cid:durableId="7C44E278"/>
  <w16cid:commentId w16cid:paraId="4340400B" w16cid:durableId="0AD192CA"/>
  <w16cid:commentId w16cid:paraId="0319C26C" w16cid:durableId="11ABE58C"/>
  <w16cid:commentId w16cid:paraId="316F0B5F" w16cid:durableId="49A37364"/>
  <w16cid:commentId w16cid:paraId="51AEF89B" w16cid:durableId="6320512C"/>
  <w16cid:commentId w16cid:paraId="2215AC3B" w16cid:durableId="4EABB12D"/>
  <w16cid:commentId w16cid:paraId="179BCD0A" w16cid:durableId="305C6700"/>
  <w16cid:commentId w16cid:paraId="2CB65D14" w16cid:durableId="4626CE40"/>
  <w16cid:commentId w16cid:paraId="174609B7" w16cid:durableId="78EA6334"/>
  <w16cid:commentId w16cid:paraId="68F6BFCC" w16cid:durableId="758932D1"/>
  <w16cid:commentId w16cid:paraId="536495A9" w16cid:durableId="6CBE8824"/>
  <w16cid:commentId w16cid:paraId="2500C1A2" w16cid:durableId="28652AEA"/>
  <w16cid:commentId w16cid:paraId="7C67FB12" w16cid:durableId="592A0800"/>
  <w16cid:commentId w16cid:paraId="0A934307" w16cid:durableId="60A3B9B1"/>
  <w16cid:commentId w16cid:paraId="57505CEB" w16cid:durableId="7409CF14"/>
  <w16cid:commentId w16cid:paraId="7B908CD6" w16cid:durableId="1D35C3FA"/>
  <w16cid:commentId w16cid:paraId="070F3AB0" w16cid:durableId="4F7F046F"/>
  <w16cid:commentId w16cid:paraId="67084AC4" w16cid:durableId="4BC67791"/>
  <w16cid:commentId w16cid:paraId="1FD6CC86" w16cid:durableId="2DE9A750"/>
  <w16cid:commentId w16cid:paraId="46873DA3" w16cid:durableId="60BD9E36"/>
  <w16cid:commentId w16cid:paraId="110DD072" w16cid:durableId="6C80984B"/>
  <w16cid:commentId w16cid:paraId="1374F123" w16cid:durableId="170D7709"/>
  <w16cid:commentId w16cid:paraId="43CF75D8" w16cid:durableId="374D2A3D"/>
  <w16cid:commentId w16cid:paraId="58B040EE" w16cid:durableId="39ED3B7B"/>
  <w16cid:commentId w16cid:paraId="59B82425" w16cid:durableId="65A0914D"/>
  <w16cid:commentId w16cid:paraId="209F0EE2" w16cid:durableId="2A2CEC96"/>
  <w16cid:commentId w16cid:paraId="2FC08472" w16cid:durableId="488B5F5B"/>
  <w16cid:commentId w16cid:paraId="0D403748" w16cid:durableId="38F328A7"/>
  <w16cid:commentId w16cid:paraId="6843237E" w16cid:durableId="768C5AF0"/>
  <w16cid:commentId w16cid:paraId="34AD4147" w16cid:durableId="13F0FDA2"/>
  <w16cid:commentId w16cid:paraId="5F76CF28" w16cid:durableId="18DE238C"/>
  <w16cid:commentId w16cid:paraId="46A78AD9" w16cid:durableId="46025D8D"/>
  <w16cid:commentId w16cid:paraId="571D9BFE" w16cid:durableId="612A32A1"/>
  <w16cid:commentId w16cid:paraId="7CE99DB0" w16cid:durableId="743427BD"/>
  <w16cid:commentId w16cid:paraId="6870A291" w16cid:durableId="3EB40B9F"/>
  <w16cid:commentId w16cid:paraId="3C67A86A" w16cid:durableId="05CA7BC4"/>
  <w16cid:commentId w16cid:paraId="70BC7410" w16cid:durableId="68FEC505"/>
  <w16cid:commentId w16cid:paraId="25FD69EC" w16cid:durableId="1CDF473E"/>
  <w16cid:commentId w16cid:paraId="5B6137B2" w16cid:durableId="19D2B61C"/>
  <w16cid:commentId w16cid:paraId="15C562AF" w16cid:durableId="2F620B5E"/>
  <w16cid:commentId w16cid:paraId="7A3FE16E" w16cid:durableId="3EA993F2"/>
  <w16cid:commentId w16cid:paraId="57A092C0" w16cid:durableId="7EB5CDE7"/>
  <w16cid:commentId w16cid:paraId="41E585B0" w16cid:durableId="65E1DDA0"/>
  <w16cid:commentId w16cid:paraId="6C8D38AA" w16cid:durableId="4DBA25DB"/>
  <w16cid:commentId w16cid:paraId="688E027B" w16cid:durableId="3A918A39"/>
  <w16cid:commentId w16cid:paraId="69FB7CA4" w16cid:durableId="6721EB27"/>
  <w16cid:commentId w16cid:paraId="1B538EEB" w16cid:durableId="00A66AA6"/>
  <w16cid:commentId w16cid:paraId="4139F1FE" w16cid:durableId="45E164F3"/>
  <w16cid:commentId w16cid:paraId="3FD88E25" w16cid:durableId="5513D34F"/>
  <w16cid:commentId w16cid:paraId="48066352" w16cid:durableId="522122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D9A29" w14:textId="77777777" w:rsidR="00882366" w:rsidRDefault="00882366" w:rsidP="00B66048">
      <w:pPr>
        <w:spacing w:after="0"/>
      </w:pPr>
      <w:r>
        <w:separator/>
      </w:r>
    </w:p>
  </w:endnote>
  <w:endnote w:type="continuationSeparator" w:id="0">
    <w:p w14:paraId="1CF948FC" w14:textId="77777777" w:rsidR="00882366" w:rsidRDefault="00882366" w:rsidP="00B660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C3996" w14:textId="66EC01A9" w:rsidR="00B66048" w:rsidRPr="00B66048" w:rsidRDefault="00B66048">
    <w:pPr>
      <w:pStyle w:val="Footer"/>
      <w:rPr>
        <w:lang w:val="en-GB"/>
      </w:rPr>
    </w:pPr>
    <w:r>
      <w:rPr>
        <w:lang w:val="en-GB"/>
      </w:rPr>
      <w:t>BSX-2021</w:t>
    </w:r>
    <w:r>
      <w:rPr>
        <w:lang w:val="en-GB"/>
      </w:rPr>
      <w:tab/>
    </w:r>
    <w:r>
      <w:rPr>
        <w:lang w:val="en-GB"/>
      </w:rPr>
      <w:tab/>
      <w:t>2025-04-01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7D31E" w14:textId="77777777" w:rsidR="00882366" w:rsidRDefault="00882366" w:rsidP="00B66048">
      <w:pPr>
        <w:spacing w:after="0"/>
      </w:pPr>
      <w:r>
        <w:separator/>
      </w:r>
    </w:p>
  </w:footnote>
  <w:footnote w:type="continuationSeparator" w:id="0">
    <w:p w14:paraId="3A5BB6B9" w14:textId="77777777" w:rsidR="00882366" w:rsidRDefault="00882366" w:rsidP="00B660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2401B" w14:textId="62FC52A1" w:rsidR="00B66048" w:rsidRPr="00B66048" w:rsidRDefault="00B66048" w:rsidP="00B66048">
    <w:pPr>
      <w:pStyle w:val="Header"/>
      <w:jc w:val="center"/>
      <w:rPr>
        <w:lang w:val="en-GB"/>
      </w:rPr>
    </w:pPr>
    <w:r>
      <w:rPr>
        <w:lang w:val="en-GB"/>
      </w:rPr>
      <w:t>Tobias Nunn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C30A0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890833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Comeault (Staff)">
    <w15:presenceInfo w15:providerId="AD" w15:userId="S::rnc19dyy@bangor.ac.uk::e5a9484a-60a4-4e19-bbf3-7883022ddfee"/>
  </w15:person>
  <w15:person w15:author="Toby Nunn">
    <w15:presenceInfo w15:providerId="Windows Live" w15:userId="3a0aea3186ce86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CB"/>
    <w:rsid w:val="000345A5"/>
    <w:rsid w:val="00136B38"/>
    <w:rsid w:val="0015537B"/>
    <w:rsid w:val="00160C41"/>
    <w:rsid w:val="001A53B3"/>
    <w:rsid w:val="001D0144"/>
    <w:rsid w:val="00242B79"/>
    <w:rsid w:val="0026160D"/>
    <w:rsid w:val="00275887"/>
    <w:rsid w:val="00294DEB"/>
    <w:rsid w:val="00295049"/>
    <w:rsid w:val="00367ED5"/>
    <w:rsid w:val="003723B8"/>
    <w:rsid w:val="003E3E12"/>
    <w:rsid w:val="004E4E8D"/>
    <w:rsid w:val="004F694E"/>
    <w:rsid w:val="00510E2F"/>
    <w:rsid w:val="00567C35"/>
    <w:rsid w:val="005B0E0F"/>
    <w:rsid w:val="005B1D0F"/>
    <w:rsid w:val="005B5AEF"/>
    <w:rsid w:val="005E617E"/>
    <w:rsid w:val="006965FA"/>
    <w:rsid w:val="006974A1"/>
    <w:rsid w:val="007B6FA3"/>
    <w:rsid w:val="00882366"/>
    <w:rsid w:val="00903D0C"/>
    <w:rsid w:val="00A770B2"/>
    <w:rsid w:val="00A90ED5"/>
    <w:rsid w:val="00B07CCD"/>
    <w:rsid w:val="00B260A3"/>
    <w:rsid w:val="00B47828"/>
    <w:rsid w:val="00B66048"/>
    <w:rsid w:val="00BD6B02"/>
    <w:rsid w:val="00BE7C12"/>
    <w:rsid w:val="00C65D4D"/>
    <w:rsid w:val="00C8759A"/>
    <w:rsid w:val="00D10A78"/>
    <w:rsid w:val="00D617E5"/>
    <w:rsid w:val="00E01A43"/>
    <w:rsid w:val="00E1127B"/>
    <w:rsid w:val="00E44958"/>
    <w:rsid w:val="00E746B3"/>
    <w:rsid w:val="00E8023A"/>
    <w:rsid w:val="00EC1855"/>
    <w:rsid w:val="00EC30C6"/>
    <w:rsid w:val="00F4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B054"/>
  <w15:docId w15:val="{84D6B17D-1186-4897-80BF-71F1F173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B66048"/>
    <w:pPr>
      <w:tabs>
        <w:tab w:val="center" w:pos="4513"/>
        <w:tab w:val="right" w:pos="9026"/>
      </w:tabs>
      <w:spacing w:after="0"/>
    </w:pPr>
  </w:style>
  <w:style w:type="character" w:customStyle="1" w:styleId="HeaderChar">
    <w:name w:val="Header Char"/>
    <w:basedOn w:val="DefaultParagraphFont"/>
    <w:link w:val="Header"/>
    <w:rsid w:val="00B66048"/>
  </w:style>
  <w:style w:type="paragraph" w:styleId="Footer">
    <w:name w:val="footer"/>
    <w:basedOn w:val="Normal"/>
    <w:link w:val="FooterChar"/>
    <w:rsid w:val="00B66048"/>
    <w:pPr>
      <w:tabs>
        <w:tab w:val="center" w:pos="4513"/>
        <w:tab w:val="right" w:pos="9026"/>
      </w:tabs>
      <w:spacing w:after="0"/>
    </w:pPr>
  </w:style>
  <w:style w:type="character" w:customStyle="1" w:styleId="FooterChar">
    <w:name w:val="Footer Char"/>
    <w:basedOn w:val="DefaultParagraphFont"/>
    <w:link w:val="Footer"/>
    <w:rsid w:val="00B66048"/>
  </w:style>
  <w:style w:type="character" w:styleId="CommentReference">
    <w:name w:val="annotation reference"/>
    <w:basedOn w:val="DefaultParagraphFont"/>
    <w:rsid w:val="006974A1"/>
    <w:rPr>
      <w:sz w:val="16"/>
      <w:szCs w:val="16"/>
    </w:rPr>
  </w:style>
  <w:style w:type="paragraph" w:styleId="CommentText">
    <w:name w:val="annotation text"/>
    <w:basedOn w:val="Normal"/>
    <w:link w:val="CommentTextChar"/>
    <w:rsid w:val="006974A1"/>
    <w:rPr>
      <w:sz w:val="20"/>
      <w:szCs w:val="20"/>
    </w:rPr>
  </w:style>
  <w:style w:type="character" w:customStyle="1" w:styleId="CommentTextChar">
    <w:name w:val="Comment Text Char"/>
    <w:basedOn w:val="DefaultParagraphFont"/>
    <w:link w:val="CommentText"/>
    <w:rsid w:val="006974A1"/>
    <w:rPr>
      <w:sz w:val="20"/>
      <w:szCs w:val="20"/>
    </w:rPr>
  </w:style>
  <w:style w:type="paragraph" w:styleId="CommentSubject">
    <w:name w:val="annotation subject"/>
    <w:basedOn w:val="CommentText"/>
    <w:next w:val="CommentText"/>
    <w:link w:val="CommentSubjectChar"/>
    <w:rsid w:val="006974A1"/>
    <w:rPr>
      <w:b/>
      <w:bCs/>
    </w:rPr>
  </w:style>
  <w:style w:type="character" w:customStyle="1" w:styleId="CommentSubjectChar">
    <w:name w:val="Comment Subject Char"/>
    <w:basedOn w:val="CommentTextChar"/>
    <w:link w:val="CommentSubject"/>
    <w:rsid w:val="006974A1"/>
    <w:rPr>
      <w:b/>
      <w:bCs/>
      <w:sz w:val="20"/>
      <w:szCs w:val="20"/>
    </w:rPr>
  </w:style>
  <w:style w:type="paragraph" w:styleId="Revision">
    <w:name w:val="Revision"/>
    <w:hidden/>
    <w:rsid w:val="006974A1"/>
    <w:pPr>
      <w:spacing w:after="0"/>
    </w:pPr>
  </w:style>
  <w:style w:type="character" w:styleId="UnresolvedMention">
    <w:name w:val="Unresolved Mention"/>
    <w:basedOn w:val="DefaultParagraphFont"/>
    <w:uiPriority w:val="99"/>
    <w:semiHidden/>
    <w:unhideWhenUsed/>
    <w:rsid w:val="00B47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713855">
      <w:bodyDiv w:val="1"/>
      <w:marLeft w:val="0"/>
      <w:marRight w:val="0"/>
      <w:marTop w:val="0"/>
      <w:marBottom w:val="0"/>
      <w:divBdr>
        <w:top w:val="none" w:sz="0" w:space="0" w:color="auto"/>
        <w:left w:val="none" w:sz="0" w:space="0" w:color="auto"/>
        <w:bottom w:val="none" w:sz="0" w:space="0" w:color="auto"/>
        <w:right w:val="none" w:sz="0" w:space="0" w:color="auto"/>
      </w:divBdr>
      <w:divsChild>
        <w:div w:id="1705785603">
          <w:marLeft w:val="0"/>
          <w:marRight w:val="0"/>
          <w:marTop w:val="0"/>
          <w:marBottom w:val="0"/>
          <w:divBdr>
            <w:top w:val="none" w:sz="0" w:space="0" w:color="auto"/>
            <w:left w:val="none" w:sz="0" w:space="0" w:color="auto"/>
            <w:bottom w:val="none" w:sz="0" w:space="0" w:color="auto"/>
            <w:right w:val="none" w:sz="0" w:space="0" w:color="auto"/>
          </w:divBdr>
          <w:divsChild>
            <w:div w:id="1480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3484">
      <w:bodyDiv w:val="1"/>
      <w:marLeft w:val="0"/>
      <w:marRight w:val="0"/>
      <w:marTop w:val="0"/>
      <w:marBottom w:val="0"/>
      <w:divBdr>
        <w:top w:val="none" w:sz="0" w:space="0" w:color="auto"/>
        <w:left w:val="none" w:sz="0" w:space="0" w:color="auto"/>
        <w:bottom w:val="none" w:sz="0" w:space="0" w:color="auto"/>
        <w:right w:val="none" w:sz="0" w:space="0" w:color="auto"/>
      </w:divBdr>
      <w:divsChild>
        <w:div w:id="803276702">
          <w:marLeft w:val="0"/>
          <w:marRight w:val="0"/>
          <w:marTop w:val="0"/>
          <w:marBottom w:val="0"/>
          <w:divBdr>
            <w:top w:val="none" w:sz="0" w:space="0" w:color="auto"/>
            <w:left w:val="none" w:sz="0" w:space="0" w:color="auto"/>
            <w:bottom w:val="none" w:sz="0" w:space="0" w:color="auto"/>
            <w:right w:val="none" w:sz="0" w:space="0" w:color="auto"/>
          </w:divBdr>
          <w:divsChild>
            <w:div w:id="20150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2173">
      <w:bodyDiv w:val="1"/>
      <w:marLeft w:val="0"/>
      <w:marRight w:val="0"/>
      <w:marTop w:val="0"/>
      <w:marBottom w:val="0"/>
      <w:divBdr>
        <w:top w:val="none" w:sz="0" w:space="0" w:color="auto"/>
        <w:left w:val="none" w:sz="0" w:space="0" w:color="auto"/>
        <w:bottom w:val="none" w:sz="0" w:space="0" w:color="auto"/>
        <w:right w:val="none" w:sz="0" w:space="0" w:color="auto"/>
      </w:divBdr>
      <w:divsChild>
        <w:div w:id="898321652">
          <w:marLeft w:val="0"/>
          <w:marRight w:val="0"/>
          <w:marTop w:val="0"/>
          <w:marBottom w:val="0"/>
          <w:divBdr>
            <w:top w:val="none" w:sz="0" w:space="0" w:color="auto"/>
            <w:left w:val="none" w:sz="0" w:space="0" w:color="auto"/>
            <w:bottom w:val="none" w:sz="0" w:space="0" w:color="auto"/>
            <w:right w:val="none" w:sz="0" w:space="0" w:color="auto"/>
          </w:divBdr>
          <w:divsChild>
            <w:div w:id="1726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161">
      <w:bodyDiv w:val="1"/>
      <w:marLeft w:val="0"/>
      <w:marRight w:val="0"/>
      <w:marTop w:val="0"/>
      <w:marBottom w:val="0"/>
      <w:divBdr>
        <w:top w:val="none" w:sz="0" w:space="0" w:color="auto"/>
        <w:left w:val="none" w:sz="0" w:space="0" w:color="auto"/>
        <w:bottom w:val="none" w:sz="0" w:space="0" w:color="auto"/>
        <w:right w:val="none" w:sz="0" w:space="0" w:color="auto"/>
      </w:divBdr>
      <w:divsChild>
        <w:div w:id="127599114">
          <w:marLeft w:val="0"/>
          <w:marRight w:val="0"/>
          <w:marTop w:val="0"/>
          <w:marBottom w:val="0"/>
          <w:divBdr>
            <w:top w:val="none" w:sz="0" w:space="0" w:color="auto"/>
            <w:left w:val="none" w:sz="0" w:space="0" w:color="auto"/>
            <w:bottom w:val="none" w:sz="0" w:space="0" w:color="auto"/>
            <w:right w:val="none" w:sz="0" w:space="0" w:color="auto"/>
          </w:divBdr>
          <w:divsChild>
            <w:div w:id="9397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bioconductor.org/packages/release/bioc/html/MicrobiomeProfiler.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genome.jp/kegg/ko.html" TargetMode="External"/><Relationship Id="rId18" Type="http://schemas.openxmlformats.org/officeDocument/2006/relationships/hyperlink" Target="https://www.genome.jp/tools/kofamkoala/" TargetMode="External"/><Relationship Id="rId26" Type="http://schemas.openxmlformats.org/officeDocument/2006/relationships/hyperlink" Target="https://doi.org/10.1038/s41435-021-00133-9" TargetMode="External"/><Relationship Id="rId21" Type="http://schemas.openxmlformats.org/officeDocument/2006/relationships/hyperlink" Target="https://doi.org/10.1128/AEM.01294-09" TargetMode="External"/><Relationship Id="rId34"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www.genome.jp/kegg/" TargetMode="External"/><Relationship Id="rId17" Type="http://schemas.openxmlformats.org/officeDocument/2006/relationships/hyperlink" Target="https://github.com/eggnogdb/eggnog-mapper/blob/master/README.md" TargetMode="External"/><Relationship Id="rId25" Type="http://schemas.openxmlformats.org/officeDocument/2006/relationships/hyperlink" Target="https://doi.org/10.1007/s10142-015-0433-4" TargetMode="External"/><Relationship Id="rId33" Type="http://schemas.openxmlformats.org/officeDocument/2006/relationships/hyperlink" Target="https://doi.org/10.1093/femsre/fuv02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upercomputing.wales/" TargetMode="External"/><Relationship Id="rId20" Type="http://schemas.openxmlformats.org/officeDocument/2006/relationships/hyperlink" Target="https://doi.org/10.1080/07388551.2019.1709793" TargetMode="External"/><Relationship Id="rId29" Type="http://schemas.openxmlformats.org/officeDocument/2006/relationships/hyperlink" Target="https://doi.org/10.1038/d41586-025-00875-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datasets/genome/" TargetMode="External"/><Relationship Id="rId24" Type="http://schemas.openxmlformats.org/officeDocument/2006/relationships/hyperlink" Target="https://doi.org/10.1038/ismej.2009.27" TargetMode="External"/><Relationship Id="rId32" Type="http://schemas.openxmlformats.org/officeDocument/2006/relationships/hyperlink" Target="https://doi.org/10.1038/nature24460"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rdrr.io/github/YuLab-SMU/MicrobiomeProfiler/man/enrichKO.html" TargetMode="External"/><Relationship Id="rId23" Type="http://schemas.openxmlformats.org/officeDocument/2006/relationships/hyperlink" Target="https://doi.org/10.1126/science.7542800" TargetMode="External"/><Relationship Id="rId28" Type="http://schemas.openxmlformats.org/officeDocument/2006/relationships/hyperlink" Target="https://doi.org/10.3390/ijms25020750" TargetMode="External"/><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doi.org/10.1007/978-981-99-8401-5_1" TargetMode="External"/><Relationship Id="rId31" Type="http://schemas.openxmlformats.org/officeDocument/2006/relationships/hyperlink" Target="https://doi.org/10.1128/AEM.00837-0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genome.jp/kegg/pathway.html" TargetMode="External"/><Relationship Id="rId22" Type="http://schemas.openxmlformats.org/officeDocument/2006/relationships/hyperlink" Target="https://doi.org/10.1186/2042-5783-3-2" TargetMode="External"/><Relationship Id="rId27" Type="http://schemas.openxmlformats.org/officeDocument/2006/relationships/hyperlink" Target="https://doi.org/10.1038/ismej.2011.129" TargetMode="External"/><Relationship Id="rId30" Type="http://schemas.openxmlformats.org/officeDocument/2006/relationships/hyperlink" Target="https://doi.org/10.1016/j.jmoldx.2019.08.006" TargetMode="External"/><Relationship Id="rId35" Type="http://schemas.openxmlformats.org/officeDocument/2006/relationships/footer" Target="footer1.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Computationally analysing bacterial interactions through gene function</vt:lpstr>
    </vt:vector>
  </TitlesOfParts>
  <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Computationally analysing bacterial interactions through gene function</dc:title>
  <dc:subject/>
  <dc:creator>Tobias Nunn</dc:creator>
  <cp:keywords/>
  <dc:description/>
  <cp:lastModifiedBy>Toby Nunn</cp:lastModifiedBy>
  <cp:revision>1</cp:revision>
  <dcterms:created xsi:type="dcterms:W3CDTF">2025-04-06T16:23:00Z</dcterms:created>
  <dcterms:modified xsi:type="dcterms:W3CDTF">2025-04-09T08:27:00Z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Supervisor: Aaron Comeault</vt:lpwstr>
  </property>
  <property fmtid="{D5CDD505-2E9C-101B-9397-08002B2CF9AE}" pid="12" name="toc-title">
    <vt:lpwstr>Table of contents</vt:lpwstr>
  </property>
</Properties>
</file>